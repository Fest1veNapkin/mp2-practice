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99966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14:paraId="663EA54F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0C58BDF1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437B6BCA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70E308C9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50D4F025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140D8F4A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673EC72C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</w:p>
    <w:p w14:paraId="6E6BD326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99055C9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137D8F5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68B2026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25D1012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73E5A34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E176AA9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363B334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2DEBB9D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5D05B3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14:paraId="75472284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4504193D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49491998" w14:textId="70494B48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157305">
        <w:rPr>
          <w:b/>
          <w:sz w:val="36"/>
          <w:szCs w:val="28"/>
        </w:rPr>
        <w:t>Верхнетреугольные матрицы на шаблонах</w:t>
      </w:r>
      <w:r>
        <w:rPr>
          <w:b/>
          <w:sz w:val="28"/>
          <w:szCs w:val="28"/>
        </w:rPr>
        <w:t>»</w:t>
      </w:r>
    </w:p>
    <w:p w14:paraId="1467AD4B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86FDE40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6AE2C72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2EBDA2C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D1D8BC6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187F0D7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72F44A5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B692DEF" w14:textId="2C68F295" w:rsidR="0062467B" w:rsidRDefault="006B64FA" w:rsidP="006B64FA">
      <w:pPr>
        <w:spacing w:line="240" w:lineRule="auto"/>
        <w:ind w:left="425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62467B">
        <w:rPr>
          <w:b/>
          <w:bCs/>
          <w:sz w:val="28"/>
          <w:szCs w:val="28"/>
        </w:rPr>
        <w:t xml:space="preserve">Выполнил: </w:t>
      </w:r>
      <w:r w:rsidR="0062467B">
        <w:rPr>
          <w:bCs/>
          <w:sz w:val="28"/>
          <w:szCs w:val="28"/>
        </w:rPr>
        <w:t>с</w:t>
      </w:r>
      <w:r w:rsidR="0062467B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6B64FA">
        <w:rPr>
          <w:sz w:val="28"/>
          <w:szCs w:val="28"/>
        </w:rPr>
        <w:t>3822</w:t>
      </w:r>
      <w:r>
        <w:rPr>
          <w:sz w:val="28"/>
          <w:szCs w:val="28"/>
        </w:rPr>
        <w:t>Б1ФИ2</w:t>
      </w:r>
    </w:p>
    <w:p w14:paraId="7D13E1F1" w14:textId="77777777" w:rsidR="0062467B" w:rsidRDefault="0062467B" w:rsidP="0062467B">
      <w:pPr>
        <w:spacing w:line="240" w:lineRule="auto"/>
        <w:ind w:left="4253" w:firstLine="28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 /Миронов А. И./</w:t>
      </w:r>
    </w:p>
    <w:p w14:paraId="7ECFDC9F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074FCC8E" w14:textId="77777777" w:rsidR="0062467B" w:rsidRDefault="0062467B" w:rsidP="0062467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1B6722C1" w14:textId="77777777" w:rsidR="0062467B" w:rsidRDefault="0062467B" w:rsidP="0062467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ВВиСП</w:t>
      </w:r>
    </w:p>
    <w:p w14:paraId="5EACFE4F" w14:textId="77777777" w:rsidR="0062467B" w:rsidRDefault="0062467B" w:rsidP="0062467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14:paraId="2DA4FF62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2DE60E8C" w14:textId="77777777" w:rsidR="0062467B" w:rsidRDefault="0062467B" w:rsidP="0062467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6DC8D052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4BECD439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5796610D" w14:textId="77777777" w:rsidR="0062467B" w:rsidRDefault="0062467B" w:rsidP="0062467B">
      <w:pPr>
        <w:ind w:firstLine="0"/>
      </w:pPr>
    </w:p>
    <w:p w14:paraId="3F162177" w14:textId="77777777" w:rsidR="0062467B" w:rsidRDefault="0062467B" w:rsidP="0062467B">
      <w:pPr>
        <w:spacing w:after="200" w:line="276" w:lineRule="auto"/>
        <w:ind w:firstLine="0"/>
        <w:rPr>
          <w:b/>
          <w:sz w:val="36"/>
        </w:rPr>
      </w:pPr>
      <w:r>
        <w:rPr>
          <w:rFonts w:cs="Times New Roman"/>
          <w:szCs w:val="24"/>
          <w:lang w:eastAsia="ru-RU"/>
        </w:rPr>
        <w:br w:type="page"/>
      </w:r>
      <w:r>
        <w:rPr>
          <w:b/>
          <w:sz w:val="36"/>
        </w:rPr>
        <w:lastRenderedPageBreak/>
        <w:t>Содержание</w:t>
      </w:r>
    </w:p>
    <w:p w14:paraId="64C639C1" w14:textId="467F2B30" w:rsidR="002D2688" w:rsidRDefault="0062467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9451812" w:history="1">
        <w:r w:rsidR="002D2688" w:rsidRPr="00666C91">
          <w:rPr>
            <w:rStyle w:val="a4"/>
            <w:noProof/>
          </w:rPr>
          <w:t>Введение</w:t>
        </w:r>
        <w:r w:rsidR="002D2688">
          <w:rPr>
            <w:noProof/>
            <w:webHidden/>
          </w:rPr>
          <w:tab/>
        </w:r>
        <w:r w:rsidR="002D2688">
          <w:rPr>
            <w:noProof/>
            <w:webHidden/>
          </w:rPr>
          <w:fldChar w:fldCharType="begin"/>
        </w:r>
        <w:r w:rsidR="002D2688">
          <w:rPr>
            <w:noProof/>
            <w:webHidden/>
          </w:rPr>
          <w:instrText xml:space="preserve"> PAGEREF _Toc149451812 \h </w:instrText>
        </w:r>
        <w:r w:rsidR="002D2688">
          <w:rPr>
            <w:noProof/>
            <w:webHidden/>
          </w:rPr>
        </w:r>
        <w:r w:rsidR="002D2688"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3</w:t>
        </w:r>
        <w:r w:rsidR="002D2688">
          <w:rPr>
            <w:noProof/>
            <w:webHidden/>
          </w:rPr>
          <w:fldChar w:fldCharType="end"/>
        </w:r>
      </w:hyperlink>
    </w:p>
    <w:p w14:paraId="23A2910F" w14:textId="264E9DA9" w:rsidR="002D2688" w:rsidRDefault="002D2688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49451813" w:history="1">
        <w:r w:rsidRPr="00666C91">
          <w:rPr>
            <w:rStyle w:val="a4"/>
            <w:noProof/>
          </w:rPr>
          <w:t>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666C91">
          <w:rPr>
            <w:rStyle w:val="a4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_Toc149451813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A3AE2A" w14:textId="626FB709" w:rsidR="002D2688" w:rsidRDefault="002D2688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49451814" w:history="1">
        <w:r w:rsidRPr="00666C91">
          <w:rPr>
            <w:rStyle w:val="a4"/>
            <w:noProof/>
          </w:rPr>
          <w:t>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666C91">
          <w:rPr>
            <w:rStyle w:val="a4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_Toc149451814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5D4032" w14:textId="5D00FBC4" w:rsidR="002D2688" w:rsidRDefault="002D268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49451815" w:history="1">
        <w:r w:rsidRPr="00666C91">
          <w:rPr>
            <w:rStyle w:val="a4"/>
            <w:noProof/>
          </w:rPr>
          <w:t>2.1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666C91">
          <w:rPr>
            <w:rStyle w:val="a4"/>
            <w:noProof/>
          </w:rPr>
          <w:t>Приложение для демонстрации работы вектора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_Toc149451815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74AE2F" w14:textId="4467A337" w:rsidR="002D2688" w:rsidRDefault="002D268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49451816" w:history="1">
        <w:r w:rsidRPr="00666C91">
          <w:rPr>
            <w:rStyle w:val="a4"/>
            <w:noProof/>
          </w:rPr>
          <w:t>2.2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666C91">
          <w:rPr>
            <w:rStyle w:val="a4"/>
            <w:noProof/>
          </w:rPr>
          <w:t>Приложение для демонстрации работы матрицы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_Toc149451816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4B09C0" w14:textId="6B00C86C" w:rsidR="002D2688" w:rsidRDefault="002D2688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49451817" w:history="1">
        <w:r w:rsidRPr="00666C91">
          <w:rPr>
            <w:rStyle w:val="a4"/>
            <w:noProof/>
          </w:rPr>
          <w:t>3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666C91">
          <w:rPr>
            <w:rStyle w:val="a4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_Toc149451817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C2124C" w14:textId="15BADAAF" w:rsidR="002D2688" w:rsidRDefault="002D268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49451818" w:history="1">
        <w:r w:rsidRPr="00666C91">
          <w:rPr>
            <w:rStyle w:val="a4"/>
            <w:noProof/>
          </w:rPr>
          <w:t>3.1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666C91">
          <w:rPr>
            <w:rStyle w:val="a4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_Toc149451818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44B7B6" w14:textId="68A62048" w:rsidR="002D2688" w:rsidRDefault="002D268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49451819" w:history="1">
        <w:r w:rsidRPr="00666C91">
          <w:rPr>
            <w:rStyle w:val="a4"/>
            <w:noProof/>
          </w:rPr>
          <w:t>3.1.1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666C91">
          <w:rPr>
            <w:rStyle w:val="a4"/>
            <w:noProof/>
          </w:rPr>
          <w:t>Вектор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_Toc149451819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311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48B39B" w14:textId="48314711" w:rsidR="002D2688" w:rsidRDefault="002D268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666C91">
        <w:rPr>
          <w:rStyle w:val="a4"/>
          <w:noProof/>
        </w:rPr>
        <w:fldChar w:fldCharType="begin"/>
      </w:r>
      <w:r w:rsidRPr="00666C91">
        <w:rPr>
          <w:rStyle w:val="a4"/>
          <w:noProof/>
        </w:rPr>
        <w:instrText xml:space="preserve"> </w:instrText>
      </w:r>
      <w:r>
        <w:rPr>
          <w:noProof/>
        </w:rPr>
        <w:instrText>HYPERLINK \l "_Toc149451820"</w:instrText>
      </w:r>
      <w:r w:rsidRPr="00666C91">
        <w:rPr>
          <w:rStyle w:val="a4"/>
          <w:noProof/>
        </w:rPr>
        <w:instrText xml:space="preserve"> </w:instrText>
      </w:r>
      <w:r w:rsidRPr="00666C91">
        <w:rPr>
          <w:rStyle w:val="a4"/>
          <w:noProof/>
        </w:rPr>
      </w:r>
      <w:r w:rsidRPr="00666C91">
        <w:rPr>
          <w:rStyle w:val="a4"/>
          <w:noProof/>
        </w:rPr>
        <w:fldChar w:fldCharType="separate"/>
      </w:r>
      <w:r w:rsidRPr="00666C91">
        <w:rPr>
          <w:rStyle w:val="a4"/>
          <w:noProof/>
        </w:rPr>
        <w:t>3.1.2</w:t>
      </w:r>
      <w:r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  <w:tab/>
      </w:r>
      <w:r w:rsidRPr="00666C91">
        <w:rPr>
          <w:rStyle w:val="a4"/>
          <w:noProof/>
        </w:rPr>
        <w:t>Матрица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_Toc149451820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0" w:author="Арсений Миронов" w:date="2023-10-29T06:08:00Z">
        <w:r w:rsidR="00C13119">
          <w:rPr>
            <w:noProof/>
            <w:webHidden/>
          </w:rPr>
          <w:t>9</w:t>
        </w:r>
      </w:ins>
      <w:del w:id="1" w:author="Арсений Миронов" w:date="2023-10-29T06:08:00Z">
        <w:r w:rsidDel="00C13119">
          <w:rPr>
            <w:noProof/>
            <w:webHidden/>
          </w:rPr>
          <w:delText>10</w:delText>
        </w:r>
      </w:del>
      <w:r>
        <w:rPr>
          <w:noProof/>
          <w:webHidden/>
        </w:rPr>
        <w:fldChar w:fldCharType="end"/>
      </w:r>
      <w:r w:rsidRPr="00666C91">
        <w:rPr>
          <w:rStyle w:val="a4"/>
          <w:noProof/>
        </w:rPr>
        <w:fldChar w:fldCharType="end"/>
      </w:r>
    </w:p>
    <w:p w14:paraId="3B1F3021" w14:textId="25803A02" w:rsidR="002D2688" w:rsidRDefault="002D2688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666C91">
        <w:rPr>
          <w:rStyle w:val="a4"/>
          <w:noProof/>
        </w:rPr>
        <w:fldChar w:fldCharType="begin"/>
      </w:r>
      <w:r w:rsidRPr="00666C91">
        <w:rPr>
          <w:rStyle w:val="a4"/>
          <w:noProof/>
        </w:rPr>
        <w:instrText xml:space="preserve"> </w:instrText>
      </w:r>
      <w:r>
        <w:rPr>
          <w:noProof/>
        </w:rPr>
        <w:instrText>HYPERLINK \l "_Toc149451821"</w:instrText>
      </w:r>
      <w:r w:rsidRPr="00666C91">
        <w:rPr>
          <w:rStyle w:val="a4"/>
          <w:noProof/>
        </w:rPr>
        <w:instrText xml:space="preserve"> </w:instrText>
      </w:r>
      <w:r w:rsidRPr="00666C91">
        <w:rPr>
          <w:rStyle w:val="a4"/>
          <w:noProof/>
        </w:rPr>
      </w:r>
      <w:r w:rsidRPr="00666C91">
        <w:rPr>
          <w:rStyle w:val="a4"/>
          <w:noProof/>
        </w:rPr>
        <w:fldChar w:fldCharType="separate"/>
      </w:r>
      <w:r w:rsidRPr="00666C91">
        <w:rPr>
          <w:rStyle w:val="a4"/>
          <w:noProof/>
        </w:rPr>
        <w:t>3.2</w:t>
      </w:r>
      <w:r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  <w:tab/>
      </w:r>
      <w:r w:rsidRPr="00666C91">
        <w:rPr>
          <w:rStyle w:val="a4"/>
          <w:noProof/>
        </w:rPr>
        <w:t>Описание программной реализации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_Toc149451821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" w:author="Арсений Миронов" w:date="2023-10-29T06:08:00Z">
        <w:r w:rsidR="00C13119">
          <w:rPr>
            <w:noProof/>
            <w:webHidden/>
          </w:rPr>
          <w:t>12</w:t>
        </w:r>
      </w:ins>
      <w:del w:id="3" w:author="Арсений Миронов" w:date="2023-10-29T06:08:00Z">
        <w:r w:rsidDel="00C13119">
          <w:rPr>
            <w:noProof/>
            <w:webHidden/>
          </w:rPr>
          <w:delText>13</w:delText>
        </w:r>
      </w:del>
      <w:r>
        <w:rPr>
          <w:noProof/>
          <w:webHidden/>
        </w:rPr>
        <w:fldChar w:fldCharType="end"/>
      </w:r>
      <w:r w:rsidRPr="00666C91">
        <w:rPr>
          <w:rStyle w:val="a4"/>
          <w:noProof/>
        </w:rPr>
        <w:fldChar w:fldCharType="end"/>
      </w:r>
    </w:p>
    <w:p w14:paraId="36862E57" w14:textId="433E289B" w:rsidR="002D2688" w:rsidRDefault="002D268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666C91">
        <w:rPr>
          <w:rStyle w:val="a4"/>
          <w:noProof/>
        </w:rPr>
        <w:fldChar w:fldCharType="begin"/>
      </w:r>
      <w:r w:rsidRPr="00666C91">
        <w:rPr>
          <w:rStyle w:val="a4"/>
          <w:noProof/>
        </w:rPr>
        <w:instrText xml:space="preserve"> </w:instrText>
      </w:r>
      <w:r>
        <w:rPr>
          <w:noProof/>
        </w:rPr>
        <w:instrText>HYPERLINK \l "_Toc149451822"</w:instrText>
      </w:r>
      <w:r w:rsidRPr="00666C91">
        <w:rPr>
          <w:rStyle w:val="a4"/>
          <w:noProof/>
        </w:rPr>
        <w:instrText xml:space="preserve"> </w:instrText>
      </w:r>
      <w:r w:rsidRPr="00666C91">
        <w:rPr>
          <w:rStyle w:val="a4"/>
          <w:noProof/>
        </w:rPr>
      </w:r>
      <w:r w:rsidRPr="00666C91">
        <w:rPr>
          <w:rStyle w:val="a4"/>
          <w:noProof/>
        </w:rPr>
        <w:fldChar w:fldCharType="separate"/>
      </w:r>
      <w:r w:rsidRPr="00666C91">
        <w:rPr>
          <w:rStyle w:val="a4"/>
          <w:noProof/>
          <w:lang w:val="en-US"/>
        </w:rPr>
        <w:t>3.2.1</w:t>
      </w:r>
      <w:r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  <w:tab/>
      </w:r>
      <w:r w:rsidRPr="00666C91">
        <w:rPr>
          <w:rStyle w:val="a4"/>
          <w:noProof/>
        </w:rPr>
        <w:t xml:space="preserve">Описание класса </w:t>
      </w:r>
      <w:r w:rsidRPr="00666C91">
        <w:rPr>
          <w:rStyle w:val="a4"/>
          <w:noProof/>
          <w:lang w:val="en-US"/>
        </w:rPr>
        <w:t>TVector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_Toc149451822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" w:author="Арсений Миронов" w:date="2023-10-29T06:08:00Z">
        <w:r w:rsidR="00C13119">
          <w:rPr>
            <w:noProof/>
            <w:webHidden/>
          </w:rPr>
          <w:t>12</w:t>
        </w:r>
      </w:ins>
      <w:del w:id="5" w:author="Арсений Миронов" w:date="2023-10-29T06:08:00Z">
        <w:r w:rsidDel="00C13119">
          <w:rPr>
            <w:noProof/>
            <w:webHidden/>
          </w:rPr>
          <w:delText>13</w:delText>
        </w:r>
      </w:del>
      <w:r>
        <w:rPr>
          <w:noProof/>
          <w:webHidden/>
        </w:rPr>
        <w:fldChar w:fldCharType="end"/>
      </w:r>
      <w:r w:rsidRPr="00666C91">
        <w:rPr>
          <w:rStyle w:val="a4"/>
          <w:noProof/>
        </w:rPr>
        <w:fldChar w:fldCharType="end"/>
      </w:r>
    </w:p>
    <w:p w14:paraId="54AC9CF7" w14:textId="42A89FE5" w:rsidR="002D2688" w:rsidRDefault="002D2688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666C91">
        <w:rPr>
          <w:rStyle w:val="a4"/>
          <w:noProof/>
        </w:rPr>
        <w:fldChar w:fldCharType="begin"/>
      </w:r>
      <w:r w:rsidRPr="00666C91">
        <w:rPr>
          <w:rStyle w:val="a4"/>
          <w:noProof/>
        </w:rPr>
        <w:instrText xml:space="preserve"> </w:instrText>
      </w:r>
      <w:r>
        <w:rPr>
          <w:noProof/>
        </w:rPr>
        <w:instrText>HYPERLINK \l "_Toc149451823"</w:instrText>
      </w:r>
      <w:r w:rsidRPr="00666C91">
        <w:rPr>
          <w:rStyle w:val="a4"/>
          <w:noProof/>
        </w:rPr>
        <w:instrText xml:space="preserve"> </w:instrText>
      </w:r>
      <w:r w:rsidRPr="00666C91">
        <w:rPr>
          <w:rStyle w:val="a4"/>
          <w:noProof/>
        </w:rPr>
      </w:r>
      <w:r w:rsidRPr="00666C91">
        <w:rPr>
          <w:rStyle w:val="a4"/>
          <w:noProof/>
        </w:rPr>
        <w:fldChar w:fldCharType="separate"/>
      </w:r>
      <w:r w:rsidRPr="00666C91">
        <w:rPr>
          <w:rStyle w:val="a4"/>
          <w:noProof/>
          <w:lang w:val="en-US"/>
        </w:rPr>
        <w:t>3.2.2</w:t>
      </w:r>
      <w:r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  <w:tab/>
      </w:r>
      <w:r w:rsidRPr="00666C91">
        <w:rPr>
          <w:rStyle w:val="a4"/>
          <w:noProof/>
        </w:rPr>
        <w:t xml:space="preserve">Описание класса </w:t>
      </w:r>
      <w:r w:rsidRPr="00666C91">
        <w:rPr>
          <w:rStyle w:val="a4"/>
          <w:noProof/>
          <w:lang w:val="en-US"/>
        </w:rPr>
        <w:t>TMatrix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_Toc149451823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" w:author="Арсений Миронов" w:date="2023-10-29T06:08:00Z">
        <w:r w:rsidR="00C13119">
          <w:rPr>
            <w:noProof/>
            <w:webHidden/>
          </w:rPr>
          <w:t>17</w:t>
        </w:r>
      </w:ins>
      <w:del w:id="7" w:author="Арсений Миронов" w:date="2023-10-29T06:08:00Z">
        <w:r w:rsidDel="00C13119">
          <w:rPr>
            <w:noProof/>
            <w:webHidden/>
          </w:rPr>
          <w:delText>18</w:delText>
        </w:r>
      </w:del>
      <w:r>
        <w:rPr>
          <w:noProof/>
          <w:webHidden/>
        </w:rPr>
        <w:fldChar w:fldCharType="end"/>
      </w:r>
      <w:r w:rsidRPr="00666C91">
        <w:rPr>
          <w:rStyle w:val="a4"/>
          <w:noProof/>
        </w:rPr>
        <w:fldChar w:fldCharType="end"/>
      </w:r>
    </w:p>
    <w:p w14:paraId="7D0E9601" w14:textId="5A0AE902" w:rsidR="002D2688" w:rsidRDefault="002D268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666C91">
        <w:rPr>
          <w:rStyle w:val="a4"/>
          <w:noProof/>
        </w:rPr>
        <w:fldChar w:fldCharType="begin"/>
      </w:r>
      <w:r w:rsidRPr="00666C91">
        <w:rPr>
          <w:rStyle w:val="a4"/>
          <w:noProof/>
        </w:rPr>
        <w:instrText xml:space="preserve"> </w:instrText>
      </w:r>
      <w:r>
        <w:rPr>
          <w:noProof/>
        </w:rPr>
        <w:instrText>HYPERLINK \l "_Toc149451824"</w:instrText>
      </w:r>
      <w:r w:rsidRPr="00666C91">
        <w:rPr>
          <w:rStyle w:val="a4"/>
          <w:noProof/>
        </w:rPr>
        <w:instrText xml:space="preserve"> </w:instrText>
      </w:r>
      <w:r w:rsidRPr="00666C91">
        <w:rPr>
          <w:rStyle w:val="a4"/>
          <w:noProof/>
        </w:rPr>
      </w:r>
      <w:r w:rsidRPr="00666C91">
        <w:rPr>
          <w:rStyle w:val="a4"/>
          <w:noProof/>
        </w:rPr>
        <w:fldChar w:fldCharType="separate"/>
      </w:r>
      <w:r w:rsidRPr="00666C91">
        <w:rPr>
          <w:rStyle w:val="a4"/>
          <w:noProof/>
        </w:rPr>
        <w:t>Заключение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_Toc149451824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" w:author="Арсений Миронов" w:date="2023-10-29T06:08:00Z">
        <w:r w:rsidR="00C13119">
          <w:rPr>
            <w:noProof/>
            <w:webHidden/>
          </w:rPr>
          <w:t>20</w:t>
        </w:r>
      </w:ins>
      <w:del w:id="9" w:author="Арсений Миронов" w:date="2023-10-29T06:08:00Z">
        <w:r w:rsidDel="00C13119">
          <w:rPr>
            <w:noProof/>
            <w:webHidden/>
          </w:rPr>
          <w:delText>21</w:delText>
        </w:r>
      </w:del>
      <w:r>
        <w:rPr>
          <w:noProof/>
          <w:webHidden/>
        </w:rPr>
        <w:fldChar w:fldCharType="end"/>
      </w:r>
      <w:r w:rsidRPr="00666C91">
        <w:rPr>
          <w:rStyle w:val="a4"/>
          <w:noProof/>
        </w:rPr>
        <w:fldChar w:fldCharType="end"/>
      </w:r>
    </w:p>
    <w:p w14:paraId="339DA23E" w14:textId="6F99E33E" w:rsidR="002D2688" w:rsidRDefault="002D268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666C91">
        <w:rPr>
          <w:rStyle w:val="a4"/>
          <w:noProof/>
        </w:rPr>
        <w:fldChar w:fldCharType="begin"/>
      </w:r>
      <w:r w:rsidRPr="00666C91">
        <w:rPr>
          <w:rStyle w:val="a4"/>
          <w:noProof/>
        </w:rPr>
        <w:instrText xml:space="preserve"> </w:instrText>
      </w:r>
      <w:r>
        <w:rPr>
          <w:noProof/>
        </w:rPr>
        <w:instrText>HYPERLINK \l "_Toc149451825"</w:instrText>
      </w:r>
      <w:r w:rsidRPr="00666C91">
        <w:rPr>
          <w:rStyle w:val="a4"/>
          <w:noProof/>
        </w:rPr>
        <w:instrText xml:space="preserve"> </w:instrText>
      </w:r>
      <w:r w:rsidRPr="00666C91">
        <w:rPr>
          <w:rStyle w:val="a4"/>
          <w:noProof/>
        </w:rPr>
      </w:r>
      <w:r w:rsidRPr="00666C91">
        <w:rPr>
          <w:rStyle w:val="a4"/>
          <w:noProof/>
        </w:rPr>
        <w:fldChar w:fldCharType="separate"/>
      </w:r>
      <w:r w:rsidRPr="00666C91">
        <w:rPr>
          <w:rStyle w:val="a4"/>
          <w:noProof/>
        </w:rPr>
        <w:t>Литература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_Toc149451825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" w:author="Арсений Миронов" w:date="2023-10-29T06:08:00Z">
        <w:r w:rsidR="00C13119">
          <w:rPr>
            <w:noProof/>
            <w:webHidden/>
          </w:rPr>
          <w:t>21</w:t>
        </w:r>
      </w:ins>
      <w:del w:id="11" w:author="Арсений Миронов" w:date="2023-10-29T06:08:00Z">
        <w:r w:rsidDel="00C13119">
          <w:rPr>
            <w:noProof/>
            <w:webHidden/>
          </w:rPr>
          <w:delText>22</w:delText>
        </w:r>
      </w:del>
      <w:r>
        <w:rPr>
          <w:noProof/>
          <w:webHidden/>
        </w:rPr>
        <w:fldChar w:fldCharType="end"/>
      </w:r>
      <w:r w:rsidRPr="00666C91">
        <w:rPr>
          <w:rStyle w:val="a4"/>
          <w:noProof/>
        </w:rPr>
        <w:fldChar w:fldCharType="end"/>
      </w:r>
    </w:p>
    <w:p w14:paraId="4166045B" w14:textId="7DAFA27A" w:rsidR="002D2688" w:rsidRDefault="002D268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666C91">
        <w:rPr>
          <w:rStyle w:val="a4"/>
          <w:noProof/>
        </w:rPr>
        <w:fldChar w:fldCharType="begin"/>
      </w:r>
      <w:r w:rsidRPr="00666C91">
        <w:rPr>
          <w:rStyle w:val="a4"/>
          <w:noProof/>
        </w:rPr>
        <w:instrText xml:space="preserve"> </w:instrText>
      </w:r>
      <w:r>
        <w:rPr>
          <w:noProof/>
        </w:rPr>
        <w:instrText>HYPERLINK \l "_Toc149451826"</w:instrText>
      </w:r>
      <w:r w:rsidRPr="00666C91">
        <w:rPr>
          <w:rStyle w:val="a4"/>
          <w:noProof/>
        </w:rPr>
        <w:instrText xml:space="preserve"> </w:instrText>
      </w:r>
      <w:r w:rsidRPr="00666C91">
        <w:rPr>
          <w:rStyle w:val="a4"/>
          <w:noProof/>
        </w:rPr>
      </w:r>
      <w:r w:rsidRPr="00666C91">
        <w:rPr>
          <w:rStyle w:val="a4"/>
          <w:noProof/>
        </w:rPr>
        <w:fldChar w:fldCharType="separate"/>
      </w:r>
      <w:r w:rsidRPr="00666C91">
        <w:rPr>
          <w:rStyle w:val="a4"/>
          <w:noProof/>
        </w:rPr>
        <w:t>Приложения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_Toc149451826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" w:author="Арсений Миронов" w:date="2023-10-29T06:08:00Z">
        <w:r w:rsidR="00C13119">
          <w:rPr>
            <w:noProof/>
            <w:webHidden/>
          </w:rPr>
          <w:t>22</w:t>
        </w:r>
      </w:ins>
      <w:del w:id="13" w:author="Арсений Миронов" w:date="2023-10-29T06:08:00Z">
        <w:r w:rsidDel="00C13119">
          <w:rPr>
            <w:noProof/>
            <w:webHidden/>
          </w:rPr>
          <w:delText>23</w:delText>
        </w:r>
      </w:del>
      <w:r>
        <w:rPr>
          <w:noProof/>
          <w:webHidden/>
        </w:rPr>
        <w:fldChar w:fldCharType="end"/>
      </w:r>
      <w:r w:rsidRPr="00666C91">
        <w:rPr>
          <w:rStyle w:val="a4"/>
          <w:noProof/>
        </w:rPr>
        <w:fldChar w:fldCharType="end"/>
      </w:r>
    </w:p>
    <w:p w14:paraId="01C1FD1D" w14:textId="55F92452" w:rsidR="002D2688" w:rsidRDefault="002D268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666C91">
        <w:rPr>
          <w:rStyle w:val="a4"/>
          <w:noProof/>
        </w:rPr>
        <w:fldChar w:fldCharType="begin"/>
      </w:r>
      <w:r w:rsidRPr="00666C91">
        <w:rPr>
          <w:rStyle w:val="a4"/>
          <w:noProof/>
        </w:rPr>
        <w:instrText xml:space="preserve"> </w:instrText>
      </w:r>
      <w:r>
        <w:rPr>
          <w:noProof/>
        </w:rPr>
        <w:instrText>HYPERLINK \l "_Toc149451827"</w:instrText>
      </w:r>
      <w:r w:rsidRPr="00666C91">
        <w:rPr>
          <w:rStyle w:val="a4"/>
          <w:noProof/>
        </w:rPr>
        <w:instrText xml:space="preserve"> </w:instrText>
      </w:r>
      <w:r w:rsidRPr="00666C91">
        <w:rPr>
          <w:rStyle w:val="a4"/>
          <w:noProof/>
        </w:rPr>
      </w:r>
      <w:r w:rsidRPr="00666C91">
        <w:rPr>
          <w:rStyle w:val="a4"/>
          <w:noProof/>
        </w:rPr>
        <w:fldChar w:fldCharType="separate"/>
      </w:r>
      <w:r w:rsidRPr="00666C91">
        <w:rPr>
          <w:rStyle w:val="a4"/>
          <w:noProof/>
        </w:rPr>
        <w:t xml:space="preserve">Приложение А. Реализация класса </w:t>
      </w:r>
      <w:r w:rsidRPr="00666C91">
        <w:rPr>
          <w:rStyle w:val="a4"/>
          <w:noProof/>
          <w:lang w:val="en-US"/>
        </w:rPr>
        <w:t>TVector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_Toc149451827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4" w:author="Арсений Миронов" w:date="2023-10-29T06:08:00Z">
        <w:r w:rsidR="00C13119">
          <w:rPr>
            <w:noProof/>
            <w:webHidden/>
          </w:rPr>
          <w:t>22</w:t>
        </w:r>
      </w:ins>
      <w:del w:id="15" w:author="Арсений Миронов" w:date="2023-10-29T06:08:00Z">
        <w:r w:rsidDel="00C13119">
          <w:rPr>
            <w:noProof/>
            <w:webHidden/>
          </w:rPr>
          <w:delText>23</w:delText>
        </w:r>
      </w:del>
      <w:r>
        <w:rPr>
          <w:noProof/>
          <w:webHidden/>
        </w:rPr>
        <w:fldChar w:fldCharType="end"/>
      </w:r>
      <w:r w:rsidRPr="00666C91">
        <w:rPr>
          <w:rStyle w:val="a4"/>
          <w:noProof/>
        </w:rPr>
        <w:fldChar w:fldCharType="end"/>
      </w:r>
    </w:p>
    <w:p w14:paraId="0A180426" w14:textId="51F33D52" w:rsidR="002D2688" w:rsidRDefault="002D268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666C91">
        <w:rPr>
          <w:rStyle w:val="a4"/>
          <w:noProof/>
        </w:rPr>
        <w:fldChar w:fldCharType="begin"/>
      </w:r>
      <w:r w:rsidRPr="00666C91">
        <w:rPr>
          <w:rStyle w:val="a4"/>
          <w:noProof/>
        </w:rPr>
        <w:instrText xml:space="preserve"> </w:instrText>
      </w:r>
      <w:r>
        <w:rPr>
          <w:noProof/>
        </w:rPr>
        <w:instrText>HYPERLINK \l "_Toc149451828"</w:instrText>
      </w:r>
      <w:r w:rsidRPr="00666C91">
        <w:rPr>
          <w:rStyle w:val="a4"/>
          <w:noProof/>
        </w:rPr>
        <w:instrText xml:space="preserve"> </w:instrText>
      </w:r>
      <w:r w:rsidRPr="00666C91">
        <w:rPr>
          <w:rStyle w:val="a4"/>
          <w:noProof/>
        </w:rPr>
      </w:r>
      <w:r w:rsidRPr="00666C91">
        <w:rPr>
          <w:rStyle w:val="a4"/>
          <w:noProof/>
        </w:rPr>
        <w:fldChar w:fldCharType="separate"/>
      </w:r>
      <w:r w:rsidRPr="00666C91">
        <w:rPr>
          <w:rStyle w:val="a4"/>
          <w:noProof/>
        </w:rPr>
        <w:t xml:space="preserve">Приложение Б. Реализация класса </w:t>
      </w:r>
      <w:r w:rsidRPr="00666C91">
        <w:rPr>
          <w:rStyle w:val="a4"/>
          <w:noProof/>
          <w:lang w:val="en-US"/>
        </w:rPr>
        <w:t>TMatrix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_Toc149451828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" w:author="Арсений Миронов" w:date="2023-10-29T06:08:00Z">
        <w:r w:rsidR="00C13119">
          <w:rPr>
            <w:noProof/>
            <w:webHidden/>
          </w:rPr>
          <w:t>26</w:t>
        </w:r>
      </w:ins>
      <w:del w:id="17" w:author="Арсений Миронов" w:date="2023-10-29T06:08:00Z">
        <w:r w:rsidDel="00C13119">
          <w:rPr>
            <w:noProof/>
            <w:webHidden/>
          </w:rPr>
          <w:delText>27</w:delText>
        </w:r>
      </w:del>
      <w:r>
        <w:rPr>
          <w:noProof/>
          <w:webHidden/>
        </w:rPr>
        <w:fldChar w:fldCharType="end"/>
      </w:r>
      <w:r w:rsidRPr="00666C91">
        <w:rPr>
          <w:rStyle w:val="a4"/>
          <w:noProof/>
        </w:rPr>
        <w:fldChar w:fldCharType="end"/>
      </w:r>
    </w:p>
    <w:p w14:paraId="0EA49CA0" w14:textId="4544ECDB" w:rsidR="0062467B" w:rsidRDefault="0062467B" w:rsidP="0062467B">
      <w:r>
        <w:fldChar w:fldCharType="end"/>
      </w:r>
      <w:r>
        <w:br w:type="page"/>
      </w:r>
    </w:p>
    <w:p w14:paraId="5C196211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18" w:name="_Toc149451812"/>
      <w:r>
        <w:lastRenderedPageBreak/>
        <w:t>Введение</w:t>
      </w:r>
      <w:bookmarkEnd w:id="18"/>
    </w:p>
    <w:p w14:paraId="48A10956" w14:textId="13F18A23" w:rsidR="00157305" w:rsidRPr="00157305" w:rsidRDefault="00157305" w:rsidP="00157305">
      <w:pPr>
        <w:ind w:firstLine="0"/>
      </w:pPr>
      <w:r>
        <w:tab/>
      </w:r>
      <w:r w:rsidRPr="00157305">
        <w:t>Лабораторная работа "Векторы и верхнетреугольные матрицы на шаблонах" направлена на изучение и практическое применение концепции шаблонов в языке программирования C++. Шаблоны позволяют создавать обобщенные типы данных, которые могут быть использованы с различными типами данных без необходимости дублирования кода. В рамках данной работы мы будем рассматривать примеры использования шаблонов для реализации векторов и верхнетреугольных матриц.</w:t>
      </w:r>
    </w:p>
    <w:p w14:paraId="65DD566E" w14:textId="77777777" w:rsidR="0062467B" w:rsidRDefault="0062467B" w:rsidP="00157305">
      <w:pPr>
        <w:ind w:firstLine="0"/>
      </w:pPr>
      <w:r>
        <w:br w:type="page"/>
      </w:r>
    </w:p>
    <w:p w14:paraId="7749B284" w14:textId="77777777" w:rsidR="0062467B" w:rsidRDefault="0062467B" w:rsidP="0062467B">
      <w:pPr>
        <w:pStyle w:val="1"/>
      </w:pPr>
      <w:bookmarkStart w:id="19" w:name="_Toc149451813"/>
      <w:r>
        <w:lastRenderedPageBreak/>
        <w:t>Постановка задачи</w:t>
      </w:r>
      <w:bookmarkEnd w:id="19"/>
    </w:p>
    <w:p w14:paraId="0CFB02BE" w14:textId="6AE3E348" w:rsidR="00157305" w:rsidRDefault="00157305" w:rsidP="00157305">
      <w:pPr>
        <w:rPr>
          <w:b/>
          <w:bCs/>
        </w:rPr>
      </w:pPr>
      <w:r w:rsidRPr="00157305">
        <w:rPr>
          <w:b/>
          <w:bCs/>
        </w:rPr>
        <w:t>Цель:</w:t>
      </w:r>
    </w:p>
    <w:p w14:paraId="7FB8A0C6" w14:textId="7C912F8A" w:rsidR="00157305" w:rsidRDefault="00157305" w:rsidP="00157305">
      <w:r>
        <w:t xml:space="preserve">Ознакомление </w:t>
      </w:r>
      <w:r w:rsidRPr="00157305">
        <w:t>студентов с принципами работы шаблонов в языке C++ и их применением для создания обобщенных типов данных. В результате выполнения работы студенты должны приобрести практические навыки по созданию и использованию шаблонов для реализации векторов и верхнетреугольных матриц.</w:t>
      </w:r>
    </w:p>
    <w:p w14:paraId="580C83FA" w14:textId="4FD4438B" w:rsidR="00157305" w:rsidRDefault="00157305" w:rsidP="00157305">
      <w:pPr>
        <w:rPr>
          <w:b/>
          <w:bCs/>
        </w:rPr>
      </w:pPr>
      <w:r w:rsidRPr="00157305">
        <w:rPr>
          <w:b/>
          <w:bCs/>
        </w:rPr>
        <w:t>Задачи:</w:t>
      </w:r>
    </w:p>
    <w:p w14:paraId="113313C7" w14:textId="77777777" w:rsidR="00157305" w:rsidRPr="00157305" w:rsidRDefault="00157305" w:rsidP="00157305">
      <w:r w:rsidRPr="00157305">
        <w:t>1. Изучение основных принципов работы шаблонов в языке C++.</w:t>
      </w:r>
    </w:p>
    <w:p w14:paraId="6F8A7BC0" w14:textId="77777777" w:rsidR="00157305" w:rsidRPr="00157305" w:rsidRDefault="00157305" w:rsidP="00157305">
      <w:r w:rsidRPr="00157305">
        <w:t>2. Разработка шаблонного класса для реализации вектора, который будет поддерживать основные операции.</w:t>
      </w:r>
    </w:p>
    <w:p w14:paraId="2EBA7960" w14:textId="77777777" w:rsidR="00157305" w:rsidRPr="00157305" w:rsidRDefault="00157305" w:rsidP="00157305">
      <w:r w:rsidRPr="00157305">
        <w:t>3. Разработка шаблонного класса для реализации верхнетреугольной матрицы, который будет поддерживать операции сложения матриц, умножения матриц и т.д.</w:t>
      </w:r>
    </w:p>
    <w:p w14:paraId="592964CE" w14:textId="42CF1ED5" w:rsidR="00157305" w:rsidRPr="00157305" w:rsidRDefault="00157305" w:rsidP="00157305">
      <w:r w:rsidRPr="00157305">
        <w:t>4. Проведение тестирования разработанных шаблонных классов на различных наборах данных для проверки их корректности и эффективности.</w:t>
      </w:r>
    </w:p>
    <w:p w14:paraId="5ED5C697" w14:textId="5819C7C4" w:rsidR="0062467B" w:rsidRDefault="0062467B" w:rsidP="0062467B">
      <w:pPr>
        <w:ind w:firstLine="431"/>
      </w:pPr>
      <w:r>
        <w:br w:type="page"/>
      </w:r>
    </w:p>
    <w:p w14:paraId="4A3082B2" w14:textId="77777777" w:rsidR="0062467B" w:rsidRDefault="0062467B" w:rsidP="0062467B">
      <w:pPr>
        <w:pStyle w:val="1"/>
      </w:pPr>
      <w:bookmarkStart w:id="20" w:name="_Toc149451814"/>
      <w:r>
        <w:lastRenderedPageBreak/>
        <w:t>Руководство пользователя</w:t>
      </w:r>
      <w:bookmarkEnd w:id="20"/>
    </w:p>
    <w:p w14:paraId="4212B976" w14:textId="1DFE108B" w:rsidR="0062467B" w:rsidRDefault="0062467B" w:rsidP="0062467B">
      <w:pPr>
        <w:pStyle w:val="2"/>
      </w:pPr>
      <w:bookmarkStart w:id="21" w:name="_Приложение_для_демонстрации"/>
      <w:bookmarkStart w:id="22" w:name="_Toc149451815"/>
      <w:bookmarkEnd w:id="21"/>
      <w:r>
        <w:t>Приложение для демонстрации работы</w:t>
      </w:r>
      <w:r w:rsidR="000C3B6F">
        <w:t xml:space="preserve"> вектора</w:t>
      </w:r>
      <w:bookmarkEnd w:id="22"/>
    </w:p>
    <w:p w14:paraId="6361B2B1" w14:textId="37A9500E" w:rsidR="0062467B" w:rsidRDefault="0062467B" w:rsidP="0062467B">
      <w:pPr>
        <w:pStyle w:val="a5"/>
        <w:numPr>
          <w:ilvl w:val="0"/>
          <w:numId w:val="3"/>
        </w:numPr>
      </w:pPr>
      <w:r>
        <w:t xml:space="preserve">Запустите приложение с названием </w:t>
      </w:r>
      <w:proofErr w:type="spellStart"/>
      <w:r w:rsidR="00157305" w:rsidRPr="00157305">
        <w:t>sample_tvector</w:t>
      </w:r>
      <w:proofErr w:type="spellEnd"/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981617">
        <w:t xml:space="preserve"> и вам будет предложено ввести 2 целочисленных вектора длины 5 </w:t>
      </w:r>
      <w:r>
        <w:t xml:space="preserve"> (</w:t>
      </w:r>
      <w:r w:rsidR="008B7EAA">
        <w:fldChar w:fldCharType="begin"/>
      </w:r>
      <w:r w:rsidR="008B7EAA">
        <w:instrText xml:space="preserve"> REF _Ref149450363 \r \h </w:instrText>
      </w:r>
      <w:r w:rsidR="008B7EAA">
        <w:fldChar w:fldCharType="separate"/>
      </w:r>
      <w:r w:rsidR="00C13119">
        <w:t>Рис. 1</w:t>
      </w:r>
      <w:r w:rsidR="008B7EAA">
        <w:fldChar w:fldCharType="end"/>
      </w:r>
      <w:r>
        <w:t>).</w:t>
      </w:r>
    </w:p>
    <w:p w14:paraId="16A84A55" w14:textId="03051A44" w:rsidR="0062467B" w:rsidRDefault="00981617" w:rsidP="00297F4D">
      <w:pPr>
        <w:pStyle w:val="a6"/>
      </w:pPr>
      <w:r>
        <w:drawing>
          <wp:inline distT="0" distB="0" distL="0" distR="0" wp14:anchorId="06CFDB82" wp14:editId="6F24C079">
            <wp:extent cx="5940425" cy="3077210"/>
            <wp:effectExtent l="0" t="0" r="3175" b="8890"/>
            <wp:docPr id="540855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55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62467B">
        <w:t xml:space="preserve"> </w:t>
      </w:r>
    </w:p>
    <w:p w14:paraId="3C5F2CDD" w14:textId="3F0D79C4" w:rsidR="00297F4D" w:rsidRPr="00297F4D" w:rsidRDefault="00297F4D" w:rsidP="00297F4D">
      <w:pPr>
        <w:pStyle w:val="a"/>
      </w:pPr>
      <w:bookmarkStart w:id="23" w:name="_Ref149450363"/>
      <w:r>
        <w:t>Основное окно программы</w:t>
      </w:r>
      <w:bookmarkEnd w:id="23"/>
    </w:p>
    <w:p w14:paraId="79771652" w14:textId="09E0A2EA" w:rsidR="0062467B" w:rsidRDefault="0062467B" w:rsidP="0062467B">
      <w:pPr>
        <w:pStyle w:val="a5"/>
        <w:numPr>
          <w:ilvl w:val="0"/>
          <w:numId w:val="3"/>
        </w:numPr>
      </w:pPr>
      <w:r>
        <w:t xml:space="preserve">После ввода будет выведены результаты соответствующих операций и функций </w:t>
      </w:r>
      <w:r w:rsidR="001C5966" w:rsidRPr="001C5966">
        <w:t>(</w:t>
      </w:r>
      <w:r w:rsidR="001C5966">
        <w:fldChar w:fldCharType="begin"/>
      </w:r>
      <w:r w:rsidR="001C5966">
        <w:instrText xml:space="preserve"> REF _Ref149450367 \r \h </w:instrText>
      </w:r>
      <w:r w:rsidR="001C5966">
        <w:fldChar w:fldCharType="separate"/>
      </w:r>
      <w:r w:rsidR="00C13119">
        <w:t>Рис. 2</w:t>
      </w:r>
      <w:r w:rsidR="001C5966">
        <w:fldChar w:fldCharType="end"/>
      </w:r>
      <w:r>
        <w:t>).</w:t>
      </w:r>
    </w:p>
    <w:p w14:paraId="68A04837" w14:textId="554D85D2" w:rsidR="0062467B" w:rsidRDefault="00981617" w:rsidP="00297F4D">
      <w:pPr>
        <w:pStyle w:val="a6"/>
      </w:pPr>
      <w:r>
        <w:drawing>
          <wp:inline distT="0" distB="0" distL="0" distR="0" wp14:anchorId="647E575C" wp14:editId="17299566">
            <wp:extent cx="5514975" cy="2822040"/>
            <wp:effectExtent l="0" t="0" r="0" b="0"/>
            <wp:docPr id="894795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95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0391" cy="282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BC78" w14:textId="21743451" w:rsidR="00297F4D" w:rsidRPr="00297F4D" w:rsidRDefault="00297F4D" w:rsidP="00297F4D">
      <w:pPr>
        <w:pStyle w:val="a"/>
      </w:pPr>
      <w:bookmarkStart w:id="24" w:name="_Ref149450367"/>
      <w:r>
        <w:t xml:space="preserve">Результат тестирования функций класса </w:t>
      </w:r>
      <w:r>
        <w:rPr>
          <w:rFonts w:ascii="Courier New" w:hAnsi="Courier New" w:cs="Courier New"/>
          <w:lang w:val="en-US"/>
        </w:rPr>
        <w:t>TVector</w:t>
      </w:r>
      <w:bookmarkEnd w:id="24"/>
    </w:p>
    <w:p w14:paraId="67FF4CB4" w14:textId="77777777" w:rsidR="0062467B" w:rsidRDefault="0062467B" w:rsidP="0062467B">
      <w:pPr>
        <w:pStyle w:val="a6"/>
        <w:keepNext/>
      </w:pPr>
    </w:p>
    <w:p w14:paraId="482E96B7" w14:textId="55E1261B" w:rsidR="0062467B" w:rsidRDefault="0062467B" w:rsidP="0062467B">
      <w:pPr>
        <w:spacing w:after="200" w:line="276" w:lineRule="auto"/>
        <w:ind w:firstLine="0"/>
        <w:jc w:val="left"/>
      </w:pPr>
    </w:p>
    <w:p w14:paraId="3E58D7F3" w14:textId="6FEB3D36" w:rsidR="0062467B" w:rsidRDefault="0062467B" w:rsidP="0062467B">
      <w:pPr>
        <w:pStyle w:val="2"/>
      </w:pPr>
      <w:bookmarkStart w:id="25" w:name="_Приложение_для_демонстрации_1"/>
      <w:bookmarkStart w:id="26" w:name="_Toc149451816"/>
      <w:bookmarkEnd w:id="25"/>
      <w:r>
        <w:lastRenderedPageBreak/>
        <w:t xml:space="preserve">Приложение для демонстрации работы </w:t>
      </w:r>
      <w:r w:rsidR="000C3B6F">
        <w:t>матрицы</w:t>
      </w:r>
      <w:bookmarkEnd w:id="26"/>
    </w:p>
    <w:p w14:paraId="71616D93" w14:textId="08E9D3F7" w:rsidR="0062467B" w:rsidRDefault="0062467B" w:rsidP="0062467B">
      <w:pPr>
        <w:pStyle w:val="a5"/>
        <w:numPr>
          <w:ilvl w:val="0"/>
          <w:numId w:val="4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r w:rsidR="00981617">
        <w:rPr>
          <w:lang w:val="en-US"/>
        </w:rPr>
        <w:t>tmatrix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981617" w:rsidRPr="00981617">
        <w:t xml:space="preserve">, </w:t>
      </w:r>
      <w:r w:rsidR="00981617">
        <w:t>вам будет предложено ввести 2 целочисленных верхнетреугольных матрицы 3 х 3 (вам нужно ввести 12 чисел)</w:t>
      </w:r>
      <w:r>
        <w:t xml:space="preserve"> (</w:t>
      </w:r>
      <w:r w:rsidR="001C5966">
        <w:fldChar w:fldCharType="begin"/>
      </w:r>
      <w:r w:rsidR="001C5966">
        <w:instrText xml:space="preserve"> REF _Ref149450407 \r \h </w:instrText>
      </w:r>
      <w:r w:rsidR="001C5966">
        <w:fldChar w:fldCharType="separate"/>
      </w:r>
      <w:r w:rsidR="00C13119">
        <w:t>Рис. 3</w:t>
      </w:r>
      <w:r w:rsidR="001C5966">
        <w:fldChar w:fldCharType="end"/>
      </w:r>
      <w:r>
        <w:t>).</w:t>
      </w:r>
      <w:r>
        <w:rPr>
          <w:noProof/>
        </w:rPr>
        <w:t xml:space="preserve"> </w:t>
      </w:r>
    </w:p>
    <w:p w14:paraId="41B59A9C" w14:textId="1F4F8294" w:rsidR="0062467B" w:rsidRDefault="00981617" w:rsidP="00297F4D">
      <w:pPr>
        <w:pStyle w:val="a6"/>
      </w:pPr>
      <w:r>
        <w:drawing>
          <wp:inline distT="0" distB="0" distL="0" distR="0" wp14:anchorId="5B69D4FB" wp14:editId="078DCE8C">
            <wp:extent cx="5397025" cy="2781300"/>
            <wp:effectExtent l="0" t="0" r="0" b="0"/>
            <wp:docPr id="1598371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719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532" cy="278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21B01B" w14:textId="296DFEB6" w:rsidR="00297F4D" w:rsidRPr="00297F4D" w:rsidRDefault="00297F4D" w:rsidP="00297F4D">
      <w:pPr>
        <w:pStyle w:val="a"/>
      </w:pPr>
      <w:bookmarkStart w:id="27" w:name="_Ref149450407"/>
      <w:r>
        <w:t>Основное окно программы</w:t>
      </w:r>
      <w:bookmarkEnd w:id="27"/>
    </w:p>
    <w:p w14:paraId="6EF93666" w14:textId="6AB1A8AA" w:rsidR="0062467B" w:rsidRDefault="0062467B" w:rsidP="0062467B">
      <w:pPr>
        <w:pStyle w:val="a5"/>
        <w:numPr>
          <w:ilvl w:val="0"/>
          <w:numId w:val="4"/>
        </w:numPr>
      </w:pPr>
      <w:r>
        <w:t xml:space="preserve">После ввода </w:t>
      </w:r>
      <w:r w:rsidR="00981617">
        <w:t>матриц</w:t>
      </w:r>
      <w:r>
        <w:t xml:space="preserve"> будет выведены результаты соответствующих операций и функций (</w:t>
      </w:r>
      <w:r w:rsidR="008B7EAA">
        <w:fldChar w:fldCharType="begin"/>
      </w:r>
      <w:r w:rsidR="008B7EAA">
        <w:instrText xml:space="preserve"> REF _Ref149450498 \r \h </w:instrText>
      </w:r>
      <w:r w:rsidR="008B7EAA">
        <w:fldChar w:fldCharType="separate"/>
      </w:r>
      <w:r w:rsidR="00C13119">
        <w:t>Рис. 4</w:t>
      </w:r>
      <w:r w:rsidR="008B7EAA">
        <w:fldChar w:fldCharType="end"/>
      </w:r>
      <w:r>
        <w:t>).</w:t>
      </w:r>
    </w:p>
    <w:p w14:paraId="2CE48896" w14:textId="77777777" w:rsidR="001C5966" w:rsidRDefault="001C5966" w:rsidP="0062467B">
      <w:pPr>
        <w:pStyle w:val="a5"/>
        <w:numPr>
          <w:ilvl w:val="0"/>
          <w:numId w:val="4"/>
        </w:numPr>
      </w:pPr>
    </w:p>
    <w:p w14:paraId="253AFAAF" w14:textId="77777777" w:rsidR="001C5966" w:rsidRDefault="00297F4D" w:rsidP="001C5966">
      <w:pPr>
        <w:pStyle w:val="a"/>
        <w:numPr>
          <w:ilvl w:val="0"/>
          <w:numId w:val="0"/>
        </w:numPr>
        <w:ind w:left="360"/>
      </w:pPr>
      <w:r>
        <w:drawing>
          <wp:inline distT="0" distB="0" distL="0" distR="0" wp14:anchorId="47657D39" wp14:editId="0A558D49">
            <wp:extent cx="5940425" cy="2908300"/>
            <wp:effectExtent l="0" t="0" r="3175" b="6350"/>
            <wp:docPr id="539836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369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5966" w:rsidRPr="001C5966">
        <w:t xml:space="preserve"> </w:t>
      </w:r>
    </w:p>
    <w:p w14:paraId="6A2B2A74" w14:textId="5658BC41" w:rsidR="00297F4D" w:rsidRDefault="001C5966" w:rsidP="001C5966">
      <w:pPr>
        <w:pStyle w:val="a"/>
      </w:pPr>
      <w:bookmarkStart w:id="28" w:name="_Ref149450498"/>
      <w:r>
        <w:t xml:space="preserve">Результат тестирования функций класса </w:t>
      </w:r>
      <w:r w:rsidRPr="00CA596E">
        <w:rPr>
          <w:rStyle w:val="a8"/>
          <w:b w:val="0"/>
          <w:bCs/>
        </w:rPr>
        <w:t>TMatrix</w:t>
      </w:r>
      <w:bookmarkEnd w:id="28"/>
      <w:r w:rsidR="00981617">
        <w:t xml:space="preserve"> </w:t>
      </w:r>
    </w:p>
    <w:p w14:paraId="4DFD79B0" w14:textId="054F3909" w:rsidR="0062467B" w:rsidRDefault="0062467B" w:rsidP="00297F4D">
      <w:pPr>
        <w:pStyle w:val="a6"/>
      </w:pPr>
      <w:r>
        <w:br w:type="page"/>
      </w:r>
      <w:bookmarkStart w:id="29" w:name="_«Решето_Эратосфена»"/>
      <w:bookmarkEnd w:id="29"/>
    </w:p>
    <w:p w14:paraId="103222CB" w14:textId="77777777" w:rsidR="0062467B" w:rsidRDefault="0062467B" w:rsidP="0062467B">
      <w:pPr>
        <w:pStyle w:val="1"/>
      </w:pPr>
      <w:bookmarkStart w:id="30" w:name="_Toc149451817"/>
      <w:r>
        <w:lastRenderedPageBreak/>
        <w:t>Руководство программиста</w:t>
      </w:r>
      <w:bookmarkEnd w:id="30"/>
    </w:p>
    <w:p w14:paraId="6E6D6EA8" w14:textId="77777777" w:rsidR="0062467B" w:rsidRDefault="0062467B" w:rsidP="0062467B">
      <w:pPr>
        <w:pStyle w:val="2"/>
      </w:pPr>
      <w:bookmarkStart w:id="31" w:name="_Toc149451818"/>
      <w:r>
        <w:t>Описание алгоритмов</w:t>
      </w:r>
      <w:bookmarkEnd w:id="31"/>
    </w:p>
    <w:p w14:paraId="773B039C" w14:textId="794D107F" w:rsidR="0062467B" w:rsidRDefault="000C3B6F" w:rsidP="0062467B">
      <w:pPr>
        <w:pStyle w:val="3"/>
      </w:pPr>
      <w:bookmarkStart w:id="32" w:name="_Битовые_поля"/>
      <w:bookmarkStart w:id="33" w:name="_Toc149451819"/>
      <w:bookmarkEnd w:id="32"/>
      <w:r>
        <w:t>Вектор</w:t>
      </w:r>
      <w:bookmarkEnd w:id="33"/>
    </w:p>
    <w:p w14:paraId="6062EE47" w14:textId="77777777" w:rsidR="00297F4D" w:rsidRDefault="00297F4D" w:rsidP="008B7EAA">
      <w:pPr>
        <w:ind w:firstLine="0"/>
      </w:pPr>
    </w:p>
    <w:p w14:paraId="66389259" w14:textId="6AE22538" w:rsidR="0062467B" w:rsidRDefault="00297F4D" w:rsidP="00297F4D">
      <w:r>
        <w:t>Вектор – структура хранения. Он хранит элементы одного типа данных.</w:t>
      </w:r>
    </w:p>
    <w:p w14:paraId="164F5F45" w14:textId="517BF2DE" w:rsidR="00297F4D" w:rsidRDefault="00297F4D" w:rsidP="00297F4D">
      <w:r>
        <w:t>Вектор хранится в виде массив</w:t>
      </w:r>
      <w:r w:rsidR="008B7EAA">
        <w:t>а</w:t>
      </w:r>
      <w:r>
        <w:t xml:space="preserve"> элементов одного типа данных, стартового индекса и количества элементов в векторе. Такая структура позволяет эффективно работать с матричными операциями.</w:t>
      </w:r>
    </w:p>
    <w:p w14:paraId="3A2F65DF" w14:textId="7B612A55" w:rsidR="00297F4D" w:rsidRDefault="00297F4D" w:rsidP="00297F4D">
      <w:r>
        <w:t>Если стартовый индекс отличен от нуля, то все элементы от 0 до стартового индекса (не включительно) будут равны нейтральному элементу</w:t>
      </w:r>
      <w:r w:rsidR="009E19D8">
        <w:t xml:space="preserve"> </w:t>
      </w:r>
      <w:r w:rsidR="008B7EAA">
        <w:t>(нулю)</w:t>
      </w:r>
      <w:r w:rsidR="009E19D8">
        <w:t>.</w:t>
      </w:r>
    </w:p>
    <w:p w14:paraId="056A8D3F" w14:textId="592D18D8" w:rsidR="009E19D8" w:rsidRDefault="00297F4D" w:rsidP="009E19D8">
      <w:r>
        <w:t>Пример целочисленного вектора: стартового индекса 1, и размера 4: ( 0, 1, 2</w:t>
      </w:r>
      <w:r w:rsidR="009E19D8">
        <w:t xml:space="preserve">, </w:t>
      </w:r>
      <w:r>
        <w:t xml:space="preserve">3, 4) </w:t>
      </w:r>
    </w:p>
    <w:p w14:paraId="376C81D1" w14:textId="790C610E" w:rsidR="009E19D8" w:rsidRDefault="009E19D8" w:rsidP="009E19D8">
      <w:r>
        <w:t>Вектор поддерживает операции сложения, вычитания и умножения с элементом типа данных, сложения, вычитания, скалярного произведения с вектором того же типа данных, операции индексации, сравнение на равенство (неравенство).</w:t>
      </w:r>
    </w:p>
    <w:p w14:paraId="4C321ADE" w14:textId="77777777" w:rsidR="008B7EAA" w:rsidRDefault="008B7EAA" w:rsidP="009E19D8"/>
    <w:p w14:paraId="376ECB5C" w14:textId="45532932" w:rsidR="009E19D8" w:rsidRDefault="009E19D8" w:rsidP="009E19D8">
      <w:pPr>
        <w:rPr>
          <w:b/>
          <w:bCs/>
        </w:rPr>
      </w:pPr>
      <w:r w:rsidRPr="009E19D8">
        <w:rPr>
          <w:b/>
          <w:bCs/>
        </w:rPr>
        <w:t>Операция сложения</w:t>
      </w:r>
    </w:p>
    <w:p w14:paraId="72E4F22A" w14:textId="4577126F" w:rsidR="009E19D8" w:rsidRDefault="009E19D8" w:rsidP="009E19D8">
      <w:r>
        <w:t>Операция сложения определена для вектора того же типа (складываются элементы первого и второго вектора с одинаковыми индексами) или некоторого элемента того же типа (каждый элемент вектора отдельно складывается с элементом)</w:t>
      </w:r>
      <w:r w:rsidR="008B7EAA">
        <w:t>.</w:t>
      </w:r>
    </w:p>
    <w:p w14:paraId="147A7EDA" w14:textId="77777777" w:rsidR="009E19D8" w:rsidRDefault="009E19D8" w:rsidP="009E19D8"/>
    <w:p w14:paraId="5824189D" w14:textId="35DE6C18" w:rsidR="009E19D8" w:rsidRDefault="009E19D8" w:rsidP="009E19D8">
      <w:r>
        <w:t>Пример</w:t>
      </w:r>
      <w:r w:rsidR="008B7EAA">
        <w:t>:</w:t>
      </w:r>
    </w:p>
    <w:p w14:paraId="2EC84ABC" w14:textId="76245898" w:rsidR="009E19D8" w:rsidRDefault="009E19D8" w:rsidP="008B7EAA">
      <w:pPr>
        <w:jc w:val="center"/>
      </w:pPr>
      <w:r>
        <w:rPr>
          <w:lang w:val="en-US"/>
        </w:rPr>
        <w:t>V</w:t>
      </w:r>
      <w:r w:rsidRPr="009E19D8">
        <w:t xml:space="preserve"> = {1, 2, 3, 4, 5}</w:t>
      </w:r>
    </w:p>
    <w:p w14:paraId="1E3039B8" w14:textId="30E5ACD6" w:rsidR="008B7EAA" w:rsidRPr="009E19D8" w:rsidRDefault="009E19D8" w:rsidP="008B7EAA">
      <w:r>
        <w:t>Сложение с вектором:</w:t>
      </w:r>
    </w:p>
    <w:p w14:paraId="00AF0A05" w14:textId="6B67AAAA" w:rsidR="009E19D8" w:rsidRPr="009E19D8" w:rsidRDefault="009E19D8" w:rsidP="008B7EAA">
      <w:pPr>
        <w:ind w:firstLine="0"/>
        <w:jc w:val="center"/>
      </w:pPr>
      <w:r>
        <w:rPr>
          <w:lang w:val="en-US"/>
        </w:rPr>
        <w:t>V</w:t>
      </w:r>
      <w:r w:rsidRPr="009E19D8">
        <w:t>1 = {1, 1, 1, 1, 1}</w:t>
      </w:r>
    </w:p>
    <w:p w14:paraId="4282DC48" w14:textId="030B27E2" w:rsidR="009E19D8" w:rsidRPr="001C5966" w:rsidRDefault="009E19D8" w:rsidP="008B7EAA">
      <w:pPr>
        <w:ind w:firstLine="0"/>
        <w:jc w:val="center"/>
      </w:pPr>
      <w:r>
        <w:rPr>
          <w:lang w:val="en-US"/>
        </w:rPr>
        <w:t>V</w:t>
      </w:r>
      <w:r w:rsidRPr="001C5966">
        <w:t xml:space="preserve"> + </w:t>
      </w:r>
      <w:r>
        <w:rPr>
          <w:lang w:val="en-US"/>
        </w:rPr>
        <w:t>V</w:t>
      </w:r>
      <w:r w:rsidRPr="001C5966">
        <w:t>1 =</w:t>
      </w:r>
      <w:r w:rsidR="004D7D59" w:rsidRPr="001C5966">
        <w:t xml:space="preserve"> </w:t>
      </w:r>
      <w:r w:rsidRPr="001C5966">
        <w:t>{2, 3, 4, 5, 6}</w:t>
      </w:r>
    </w:p>
    <w:p w14:paraId="175438EC" w14:textId="53D16CE2" w:rsidR="009E19D8" w:rsidRDefault="009E19D8" w:rsidP="009E19D8">
      <w:pPr>
        <w:ind w:firstLine="0"/>
      </w:pPr>
      <w:r>
        <w:t xml:space="preserve">        Сложение с константой:</w:t>
      </w:r>
    </w:p>
    <w:p w14:paraId="69DA3C33" w14:textId="5E05C0C6" w:rsidR="009E19D8" w:rsidRPr="001C5966" w:rsidRDefault="009E19D8" w:rsidP="00EA11AA">
      <w:pPr>
        <w:ind w:firstLine="0"/>
        <w:jc w:val="center"/>
      </w:pPr>
      <w:r>
        <w:rPr>
          <w:lang w:val="en-US"/>
        </w:rPr>
        <w:t>c</w:t>
      </w:r>
      <w:r w:rsidRPr="001C5966">
        <w:t xml:space="preserve"> = 2</w:t>
      </w:r>
    </w:p>
    <w:p w14:paraId="7937D3E1" w14:textId="1DC14433" w:rsidR="009E19D8" w:rsidRPr="004D7D59" w:rsidRDefault="009E19D8" w:rsidP="00EA11AA">
      <w:pPr>
        <w:ind w:firstLine="0"/>
        <w:jc w:val="center"/>
      </w:pPr>
      <w:r>
        <w:rPr>
          <w:lang w:val="en-US"/>
        </w:rPr>
        <w:t>V</w:t>
      </w:r>
      <w:r w:rsidRPr="004D7D59">
        <w:t xml:space="preserve"> + </w:t>
      </w:r>
      <w:r>
        <w:rPr>
          <w:lang w:val="en-US"/>
        </w:rPr>
        <w:t>c</w:t>
      </w:r>
      <w:r w:rsidRPr="004D7D59">
        <w:t xml:space="preserve"> = {3, 4, 5, 6, 7}</w:t>
      </w:r>
    </w:p>
    <w:p w14:paraId="54778DA7" w14:textId="77777777" w:rsidR="00297F4D" w:rsidRDefault="00297F4D" w:rsidP="0062467B">
      <w:pPr>
        <w:spacing w:after="200" w:line="276" w:lineRule="auto"/>
        <w:ind w:firstLine="0"/>
        <w:jc w:val="left"/>
      </w:pPr>
    </w:p>
    <w:p w14:paraId="59C3C09B" w14:textId="4A277DE5" w:rsidR="004D7D59" w:rsidRDefault="004D7D59" w:rsidP="004D7D59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вычитания</w:t>
      </w:r>
    </w:p>
    <w:p w14:paraId="45C0DA24" w14:textId="0F7AD076" w:rsidR="004D7D59" w:rsidRDefault="004D7D59" w:rsidP="004D7D59">
      <w:r>
        <w:t>Операция вычитания определена для вектора того же типа (вычитаются элементы первого и второго вектора с одинаковыми индексами) или некоторого элемента того же типа (каждый элемент вектора отдельно вычитается с элементом)</w:t>
      </w:r>
      <w:r w:rsidR="00EA11AA">
        <w:t>.</w:t>
      </w:r>
    </w:p>
    <w:p w14:paraId="127D7D22" w14:textId="77777777" w:rsidR="004D7D59" w:rsidRDefault="004D7D59" w:rsidP="004D7D59"/>
    <w:p w14:paraId="733643F6" w14:textId="55B6045E" w:rsidR="004D7D59" w:rsidRDefault="004D7D59" w:rsidP="004D7D59">
      <w:r>
        <w:lastRenderedPageBreak/>
        <w:t>Пример</w:t>
      </w:r>
      <w:r w:rsidR="00EA11AA">
        <w:t>:</w:t>
      </w:r>
    </w:p>
    <w:p w14:paraId="03DA2091" w14:textId="42D26E54" w:rsidR="004D7D59" w:rsidRDefault="004D7D59" w:rsidP="00EA11AA">
      <w:pPr>
        <w:jc w:val="center"/>
      </w:pPr>
      <w:r>
        <w:rPr>
          <w:lang w:val="en-US"/>
        </w:rPr>
        <w:t>V</w:t>
      </w:r>
      <w:r w:rsidRPr="009E19D8">
        <w:t xml:space="preserve"> = {1, 2, 3, 4, 5}</w:t>
      </w:r>
    </w:p>
    <w:p w14:paraId="6220193D" w14:textId="3DB29AC7" w:rsidR="004D7D59" w:rsidRPr="009E19D8" w:rsidRDefault="004D7D59" w:rsidP="004D7D59">
      <w:r>
        <w:t>Вычитание с вектором:</w:t>
      </w:r>
    </w:p>
    <w:p w14:paraId="04752CB4" w14:textId="1DDF60BD" w:rsidR="004D7D59" w:rsidRPr="009E19D8" w:rsidRDefault="004D7D59" w:rsidP="00EA11AA">
      <w:pPr>
        <w:ind w:firstLine="0"/>
        <w:jc w:val="center"/>
      </w:pPr>
      <w:r>
        <w:rPr>
          <w:lang w:val="en-US"/>
        </w:rPr>
        <w:t>V</w:t>
      </w:r>
      <w:r w:rsidRPr="009E19D8">
        <w:t xml:space="preserve">1 = {1, 1, 1, 1, </w:t>
      </w:r>
      <w:r w:rsidRPr="00EA11AA">
        <w:rPr>
          <w:caps/>
        </w:rPr>
        <w:t>1}</w:t>
      </w:r>
    </w:p>
    <w:p w14:paraId="1E40AC51" w14:textId="1D8EEC6F" w:rsidR="004D7D59" w:rsidRPr="004D7D59" w:rsidRDefault="004D7D59" w:rsidP="00EA11AA">
      <w:pPr>
        <w:ind w:firstLine="0"/>
        <w:jc w:val="center"/>
      </w:pPr>
      <w:r>
        <w:rPr>
          <w:lang w:val="en-US"/>
        </w:rPr>
        <w:t>V</w:t>
      </w:r>
      <w:r w:rsidRPr="004D7D59">
        <w:t xml:space="preserve"> </w:t>
      </w:r>
      <w:r>
        <w:t>-</w:t>
      </w:r>
      <w:r w:rsidRPr="004D7D59">
        <w:t xml:space="preserve"> </w:t>
      </w:r>
      <w:r>
        <w:rPr>
          <w:lang w:val="en-US"/>
        </w:rPr>
        <w:t>V</w:t>
      </w:r>
      <w:r w:rsidRPr="004D7D59">
        <w:t>1 == {</w:t>
      </w:r>
      <w:r>
        <w:t>0</w:t>
      </w:r>
      <w:r w:rsidRPr="004D7D59">
        <w:t xml:space="preserve">, </w:t>
      </w:r>
      <w:r>
        <w:t>1</w:t>
      </w:r>
      <w:r w:rsidRPr="004D7D59">
        <w:t xml:space="preserve">, </w:t>
      </w:r>
      <w:r>
        <w:t>2</w:t>
      </w:r>
      <w:r w:rsidRPr="004D7D59">
        <w:t xml:space="preserve">, </w:t>
      </w:r>
      <w:r>
        <w:t>3</w:t>
      </w:r>
      <w:r w:rsidRPr="004D7D59">
        <w:t xml:space="preserve">, </w:t>
      </w:r>
      <w:r>
        <w:t>4</w:t>
      </w:r>
      <w:r w:rsidRPr="004D7D59">
        <w:t>}</w:t>
      </w:r>
    </w:p>
    <w:p w14:paraId="321F585F" w14:textId="7E62A1EF" w:rsidR="004D7D59" w:rsidRDefault="004D7D59" w:rsidP="004D7D59">
      <w:pPr>
        <w:ind w:firstLine="0"/>
      </w:pPr>
      <w:r>
        <w:t xml:space="preserve">        Вычитание с константой:</w:t>
      </w:r>
    </w:p>
    <w:p w14:paraId="778E1025" w14:textId="0F111387" w:rsidR="004D7D59" w:rsidRPr="001C5966" w:rsidRDefault="004D7D59" w:rsidP="00EA11AA">
      <w:pPr>
        <w:ind w:firstLine="0"/>
        <w:jc w:val="center"/>
      </w:pPr>
      <w:r>
        <w:rPr>
          <w:lang w:val="en-US"/>
        </w:rPr>
        <w:t>c</w:t>
      </w:r>
      <w:r w:rsidRPr="001C5966">
        <w:t xml:space="preserve"> = 2</w:t>
      </w:r>
    </w:p>
    <w:p w14:paraId="200E6144" w14:textId="1D26D42C" w:rsidR="004D7D59" w:rsidRPr="001C5966" w:rsidRDefault="004D7D59" w:rsidP="00EA11AA">
      <w:pPr>
        <w:ind w:firstLine="0"/>
        <w:jc w:val="center"/>
      </w:pPr>
      <w:r>
        <w:rPr>
          <w:lang w:val="en-US"/>
        </w:rPr>
        <w:t>V</w:t>
      </w:r>
      <w:r w:rsidRPr="001C5966">
        <w:t xml:space="preserve"> </w:t>
      </w:r>
      <w:r>
        <w:t>-</w:t>
      </w:r>
      <w:r w:rsidRPr="001C5966">
        <w:t xml:space="preserve"> </w:t>
      </w:r>
      <w:r>
        <w:rPr>
          <w:lang w:val="en-US"/>
        </w:rPr>
        <w:t>c</w:t>
      </w:r>
      <w:r w:rsidRPr="001C5966">
        <w:t xml:space="preserve"> = {</w:t>
      </w:r>
      <w:r>
        <w:t xml:space="preserve">-1 </w:t>
      </w:r>
      <w:r w:rsidRPr="001C5966">
        <w:t xml:space="preserve">, </w:t>
      </w:r>
      <w:r>
        <w:t>0</w:t>
      </w:r>
      <w:r w:rsidRPr="001C5966">
        <w:t xml:space="preserve">, </w:t>
      </w:r>
      <w:r>
        <w:t>1</w:t>
      </w:r>
      <w:r w:rsidRPr="001C5966">
        <w:t>,</w:t>
      </w:r>
      <w:r>
        <w:t xml:space="preserve"> 2</w:t>
      </w:r>
      <w:r w:rsidRPr="001C5966">
        <w:t xml:space="preserve">, </w:t>
      </w:r>
      <w:r>
        <w:t>3</w:t>
      </w:r>
      <w:r w:rsidRPr="001C5966">
        <w:t>}</w:t>
      </w:r>
    </w:p>
    <w:p w14:paraId="3E99E06E" w14:textId="681D893B" w:rsidR="004D7D59" w:rsidRDefault="004D7D59" w:rsidP="004D7D59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умножения</w:t>
      </w:r>
    </w:p>
    <w:p w14:paraId="3043AEE8" w14:textId="70BC8212" w:rsidR="004D7D59" w:rsidRPr="00EA11AA" w:rsidRDefault="004D7D59" w:rsidP="004D7D59">
      <w:r>
        <w:t>Операция умножения определена для вектора того же типа (скалярное произведение векторов) или некоторого элемента того же типа (каждый элемент вектора отдельно умножается с элементом)</w:t>
      </w:r>
      <w:r w:rsidR="003373D9">
        <w:t>.</w:t>
      </w:r>
    </w:p>
    <w:p w14:paraId="2F99D70B" w14:textId="77777777" w:rsidR="004D7D59" w:rsidRDefault="004D7D59" w:rsidP="004D7D59"/>
    <w:p w14:paraId="3BDB95E4" w14:textId="030F757A" w:rsidR="004D7D59" w:rsidRDefault="004D7D59" w:rsidP="004D7D59">
      <w:r>
        <w:t>Пример</w:t>
      </w:r>
      <w:r w:rsidR="008B7EAA">
        <w:t>:</w:t>
      </w:r>
    </w:p>
    <w:p w14:paraId="72121DF2" w14:textId="5809BFA8" w:rsidR="004D7D59" w:rsidRDefault="004D7D59" w:rsidP="00EA11AA">
      <w:pPr>
        <w:jc w:val="center"/>
      </w:pPr>
      <w:r>
        <w:rPr>
          <w:lang w:val="en-US"/>
        </w:rPr>
        <w:t>V</w:t>
      </w:r>
      <w:r w:rsidRPr="009E19D8">
        <w:t xml:space="preserve"> = {1, 2, 3, 4, 5}</w:t>
      </w:r>
    </w:p>
    <w:p w14:paraId="3C13D01D" w14:textId="77777777" w:rsidR="004D7D59" w:rsidRPr="009E19D8" w:rsidRDefault="004D7D59" w:rsidP="004D7D59">
      <w:r>
        <w:t>Сложение с вектором:</w:t>
      </w:r>
    </w:p>
    <w:p w14:paraId="5F23C478" w14:textId="090A7693" w:rsidR="004D7D59" w:rsidRPr="009E19D8" w:rsidRDefault="004D7D59" w:rsidP="00EA11AA">
      <w:pPr>
        <w:ind w:firstLine="0"/>
        <w:jc w:val="center"/>
      </w:pPr>
      <w:r>
        <w:rPr>
          <w:lang w:val="en-US"/>
        </w:rPr>
        <w:t>V</w:t>
      </w:r>
      <w:r w:rsidRPr="009E19D8">
        <w:t>1 = {1, 1, 1, 1, 1}</w:t>
      </w:r>
    </w:p>
    <w:p w14:paraId="7A352AEC" w14:textId="71739BCC" w:rsidR="004D7D59" w:rsidRPr="004D7D59" w:rsidRDefault="004D7D59" w:rsidP="00EA11AA">
      <w:pPr>
        <w:ind w:firstLine="0"/>
        <w:jc w:val="center"/>
      </w:pPr>
      <w:r>
        <w:rPr>
          <w:lang w:val="en-US"/>
        </w:rPr>
        <w:t>V</w:t>
      </w:r>
      <w:r w:rsidRPr="004D7D59">
        <w:t xml:space="preserve"> </w:t>
      </w:r>
      <w:r>
        <w:t xml:space="preserve">* </w:t>
      </w:r>
      <w:r>
        <w:rPr>
          <w:lang w:val="en-US"/>
        </w:rPr>
        <w:t>V</w:t>
      </w:r>
      <w:r w:rsidRPr="004D7D59">
        <w:t xml:space="preserve">1 = </w:t>
      </w:r>
      <w:r>
        <w:t>1*1 + 2*1 + 3*1 + 4*1 + 5*1 = 15</w:t>
      </w:r>
    </w:p>
    <w:p w14:paraId="64BC9F2F" w14:textId="77777777" w:rsidR="004D7D59" w:rsidRDefault="004D7D59" w:rsidP="004D7D59">
      <w:pPr>
        <w:ind w:firstLine="0"/>
      </w:pPr>
      <w:r>
        <w:t xml:space="preserve">        Сложение с константой:</w:t>
      </w:r>
    </w:p>
    <w:p w14:paraId="3333CD3B" w14:textId="7B2CDC5D" w:rsidR="004D7D59" w:rsidRPr="004D7D59" w:rsidRDefault="004D7D59" w:rsidP="00EA11AA">
      <w:pPr>
        <w:ind w:firstLine="0"/>
        <w:jc w:val="center"/>
      </w:pPr>
      <w:r>
        <w:rPr>
          <w:lang w:val="en-US"/>
        </w:rPr>
        <w:t>c</w:t>
      </w:r>
      <w:r w:rsidRPr="004D7D59">
        <w:t xml:space="preserve"> = 2</w:t>
      </w:r>
    </w:p>
    <w:p w14:paraId="65550D46" w14:textId="030ED459" w:rsidR="004D7D59" w:rsidRPr="004D7D59" w:rsidRDefault="004D7D59" w:rsidP="00EA11AA">
      <w:pPr>
        <w:ind w:firstLine="0"/>
        <w:jc w:val="center"/>
      </w:pPr>
      <w:r>
        <w:rPr>
          <w:lang w:val="en-US"/>
        </w:rPr>
        <w:t>V</w:t>
      </w:r>
      <w:r w:rsidRPr="004D7D59">
        <w:t xml:space="preserve"> </w:t>
      </w:r>
      <w:r>
        <w:t xml:space="preserve">* </w:t>
      </w:r>
      <w:r>
        <w:rPr>
          <w:lang w:val="en-US"/>
        </w:rPr>
        <w:t>c</w:t>
      </w:r>
      <w:r w:rsidRPr="004D7D59">
        <w:t xml:space="preserve"> = {</w:t>
      </w:r>
      <w:r>
        <w:t>2</w:t>
      </w:r>
      <w:r w:rsidRPr="004D7D59">
        <w:t>, 4,</w:t>
      </w:r>
      <w:r>
        <w:t xml:space="preserve"> 6 </w:t>
      </w:r>
      <w:r w:rsidRPr="004D7D59">
        <w:t>,</w:t>
      </w:r>
      <w:r>
        <w:t xml:space="preserve"> 8</w:t>
      </w:r>
      <w:r w:rsidRPr="004D7D59">
        <w:t>,</w:t>
      </w:r>
      <w:r>
        <w:t xml:space="preserve"> 10</w:t>
      </w:r>
      <w:r w:rsidRPr="004D7D59">
        <w:t>}</w:t>
      </w:r>
    </w:p>
    <w:p w14:paraId="1A45417B" w14:textId="0D4D338B" w:rsidR="004D7D59" w:rsidRDefault="004D7D59" w:rsidP="004D7D59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индексации</w:t>
      </w:r>
    </w:p>
    <w:p w14:paraId="541EE153" w14:textId="15941342" w:rsidR="004D7D59" w:rsidRDefault="004D7D59" w:rsidP="004D7D59">
      <w:r>
        <w:t>Операция индексации предназначена для получения элемента вектора. Причем, если позиция будет меньше, чем стартовый индекс, то будет выведен</w:t>
      </w:r>
      <w:r w:rsidR="008B7EAA">
        <w:t>о</w:t>
      </w:r>
      <w:r>
        <w:t xml:space="preserve"> </w:t>
      </w:r>
      <w:r w:rsidR="008B7EAA">
        <w:t>исключение.</w:t>
      </w:r>
    </w:p>
    <w:p w14:paraId="3FB717C7" w14:textId="6CB376A8" w:rsidR="004D7D59" w:rsidRDefault="004D7D59" w:rsidP="004D7D59">
      <w:r>
        <w:t>Пример</w:t>
      </w:r>
      <w:r w:rsidR="008B7EAA">
        <w:t>:</w:t>
      </w:r>
      <w:r>
        <w:t xml:space="preserve"> </w:t>
      </w:r>
    </w:p>
    <w:p w14:paraId="6E17F2F9" w14:textId="25B7DC3E" w:rsidR="004D7D59" w:rsidRDefault="004D7D59" w:rsidP="00E63F82">
      <w:pPr>
        <w:jc w:val="center"/>
      </w:pPr>
      <w:r>
        <w:rPr>
          <w:lang w:val="en-US"/>
        </w:rPr>
        <w:t>V</w:t>
      </w:r>
      <w:r w:rsidRPr="009E19D8">
        <w:t xml:space="preserve"> = {</w:t>
      </w:r>
      <w:r w:rsidRPr="004D7D59">
        <w:t>0</w:t>
      </w:r>
      <w:r w:rsidRPr="009E19D8">
        <w:t xml:space="preserve">, </w:t>
      </w:r>
      <w:r w:rsidRPr="004D7D59">
        <w:t>1</w:t>
      </w:r>
      <w:r w:rsidRPr="009E19D8">
        <w:t xml:space="preserve">, </w:t>
      </w:r>
      <w:r w:rsidRPr="004D7D59">
        <w:t>2</w:t>
      </w:r>
      <w:r w:rsidRPr="009E19D8">
        <w:t xml:space="preserve">, </w:t>
      </w:r>
      <w:r w:rsidRPr="004D7D59">
        <w:t>3</w:t>
      </w:r>
      <w:r w:rsidRPr="009E19D8">
        <w:t xml:space="preserve">, </w:t>
      </w:r>
      <w:r w:rsidRPr="004D7D59">
        <w:t>4</w:t>
      </w:r>
      <w:r w:rsidRPr="009E19D8">
        <w:t>}</w:t>
      </w:r>
    </w:p>
    <w:p w14:paraId="27D137D0" w14:textId="5CD28B20" w:rsidR="004D7D59" w:rsidRPr="009E19D8" w:rsidRDefault="004D7D59" w:rsidP="004D7D59">
      <w:r>
        <w:t>Получение индекса 1:</w:t>
      </w:r>
    </w:p>
    <w:p w14:paraId="44108897" w14:textId="124E0EB4" w:rsidR="004D7D59" w:rsidRPr="008B7EAA" w:rsidRDefault="004D7D59" w:rsidP="00E63F82">
      <w:pPr>
        <w:ind w:firstLine="0"/>
        <w:jc w:val="center"/>
      </w:pPr>
      <w:r>
        <w:rPr>
          <w:lang w:val="en-US"/>
        </w:rPr>
        <w:t>V</w:t>
      </w:r>
      <w:r w:rsidRPr="004D7D59">
        <w:t xml:space="preserve">[1] </w:t>
      </w:r>
      <w:r w:rsidRPr="009E19D8">
        <w:t xml:space="preserve">= </w:t>
      </w:r>
      <w:r w:rsidRPr="004D7D59">
        <w:t>1</w:t>
      </w:r>
    </w:p>
    <w:p w14:paraId="33E0B04B" w14:textId="4E933D30" w:rsidR="004D7D59" w:rsidRDefault="004D7D59" w:rsidP="004D7D59">
      <w:pPr>
        <w:rPr>
          <w:b/>
          <w:bCs/>
        </w:rPr>
      </w:pPr>
      <w:r>
        <w:t xml:space="preserve">        </w:t>
      </w:r>
      <w:r w:rsidRPr="009E19D8">
        <w:rPr>
          <w:b/>
          <w:bCs/>
        </w:rPr>
        <w:t xml:space="preserve">Операция </w:t>
      </w:r>
      <w:r>
        <w:rPr>
          <w:b/>
          <w:bCs/>
        </w:rPr>
        <w:t>сравнения на равенство</w:t>
      </w:r>
    </w:p>
    <w:p w14:paraId="72FF2F63" w14:textId="7B4A7E06" w:rsidR="004D7D59" w:rsidRDefault="004D7D59" w:rsidP="004D7D59">
      <w:r>
        <w:t>Операция сравнения на равенство с вектором возвращает 1, если вектора равны поэлементно, причём их стартовые индексы и размеры тоже равны, 0 в противном случае</w:t>
      </w:r>
      <w:r w:rsidR="003373D9">
        <w:t>.</w:t>
      </w:r>
    </w:p>
    <w:p w14:paraId="42C9D8D5" w14:textId="77777777" w:rsidR="004D7D59" w:rsidRDefault="004D7D59" w:rsidP="004D7D59">
      <w:r>
        <w:t xml:space="preserve">Пример </w:t>
      </w:r>
    </w:p>
    <w:p w14:paraId="5490448F" w14:textId="7C17C063" w:rsidR="004D7D59" w:rsidRPr="004D7D59" w:rsidRDefault="004D7D59" w:rsidP="00E63F82">
      <w:pPr>
        <w:jc w:val="center"/>
      </w:pPr>
      <w:r>
        <w:rPr>
          <w:lang w:val="en-US"/>
        </w:rPr>
        <w:t>V</w:t>
      </w:r>
      <w:r w:rsidRPr="009E19D8">
        <w:t xml:space="preserve"> = {1, 2, 3, 4, 5}</w:t>
      </w:r>
      <w:r w:rsidRPr="004D7D59">
        <w:t xml:space="preserve">, </w:t>
      </w:r>
      <w:r>
        <w:rPr>
          <w:lang w:val="en-US"/>
        </w:rPr>
        <w:t>V</w:t>
      </w:r>
      <w:r w:rsidRPr="004D7D59">
        <w:t xml:space="preserve">1 = {1, 2, 3, 4, 5}, </w:t>
      </w:r>
      <w:r>
        <w:rPr>
          <w:lang w:val="en-US"/>
        </w:rPr>
        <w:t>V</w:t>
      </w:r>
      <w:r w:rsidRPr="004D7D59">
        <w:t>2 = {0, 1, 2, 3, 4}</w:t>
      </w:r>
    </w:p>
    <w:p w14:paraId="3DA31258" w14:textId="77777777" w:rsidR="004D7D59" w:rsidRPr="009E19D8" w:rsidRDefault="004D7D59" w:rsidP="004D7D59">
      <w:r>
        <w:t>Сложение с вектором:</w:t>
      </w:r>
    </w:p>
    <w:p w14:paraId="2BB011DA" w14:textId="0D55B66C" w:rsidR="004D7D59" w:rsidRPr="001C5966" w:rsidRDefault="004D7D59" w:rsidP="00E63F82">
      <w:pPr>
        <w:ind w:firstLine="0"/>
        <w:jc w:val="center"/>
      </w:pPr>
      <w:r w:rsidRPr="001C5966">
        <w:t>(</w:t>
      </w:r>
      <w:r>
        <w:rPr>
          <w:lang w:val="en-US"/>
        </w:rPr>
        <w:t>V</w:t>
      </w:r>
      <w:r w:rsidRPr="001C5966">
        <w:t xml:space="preserve"> == </w:t>
      </w:r>
      <w:r>
        <w:rPr>
          <w:lang w:val="en-US"/>
        </w:rPr>
        <w:t>V</w:t>
      </w:r>
      <w:r w:rsidRPr="001C5966">
        <w:t>1) = 1</w:t>
      </w:r>
    </w:p>
    <w:p w14:paraId="70744862" w14:textId="759C091E" w:rsidR="004D7D59" w:rsidRPr="001C5966" w:rsidRDefault="004D7D59" w:rsidP="00EA11AA">
      <w:pPr>
        <w:ind w:firstLine="0"/>
        <w:jc w:val="center"/>
      </w:pPr>
      <w:r w:rsidRPr="001C5966">
        <w:lastRenderedPageBreak/>
        <w:t>(</w:t>
      </w:r>
      <w:r>
        <w:rPr>
          <w:lang w:val="en-US"/>
        </w:rPr>
        <w:t>V</w:t>
      </w:r>
      <w:r w:rsidRPr="001C5966">
        <w:t xml:space="preserve"> == </w:t>
      </w:r>
      <w:r>
        <w:rPr>
          <w:lang w:val="en-US"/>
        </w:rPr>
        <w:t>V</w:t>
      </w:r>
      <w:r w:rsidRPr="001C5966">
        <w:t>2) = 0</w:t>
      </w:r>
    </w:p>
    <w:p w14:paraId="570EBE03" w14:textId="136B4827" w:rsidR="004D7D59" w:rsidRDefault="004D7D59" w:rsidP="004D7D59">
      <w:pPr>
        <w:rPr>
          <w:b/>
          <w:bCs/>
        </w:rPr>
      </w:pPr>
      <w:r>
        <w:t xml:space="preserve">        </w:t>
      </w:r>
      <w:r w:rsidRPr="009E19D8">
        <w:rPr>
          <w:b/>
          <w:bCs/>
        </w:rPr>
        <w:t xml:space="preserve">Операция </w:t>
      </w:r>
      <w:r>
        <w:rPr>
          <w:b/>
          <w:bCs/>
        </w:rPr>
        <w:t>сравнения на неравенство</w:t>
      </w:r>
    </w:p>
    <w:p w14:paraId="6B9C5CD1" w14:textId="3F2B4FF1" w:rsidR="004D7D59" w:rsidRDefault="004D7D59" w:rsidP="004D7D59">
      <w:r>
        <w:t>Операция сравнения на равенство с вектором возвращает 0, если вектора равны поэлементно, причём их стартовые индексы и размеры тоже равны, 1 в противном случае</w:t>
      </w:r>
      <w:r w:rsidR="003373D9">
        <w:t>.</w:t>
      </w:r>
    </w:p>
    <w:p w14:paraId="68A1B50F" w14:textId="77777777" w:rsidR="004D7D59" w:rsidRDefault="004D7D59" w:rsidP="004D7D59">
      <w:r>
        <w:t xml:space="preserve">Пример </w:t>
      </w:r>
    </w:p>
    <w:p w14:paraId="1EABF976" w14:textId="2B63079C" w:rsidR="004D7D59" w:rsidRPr="004D7D59" w:rsidRDefault="004D7D59" w:rsidP="00E63F82">
      <w:pPr>
        <w:jc w:val="center"/>
      </w:pPr>
      <w:r>
        <w:rPr>
          <w:lang w:val="en-US"/>
        </w:rPr>
        <w:t>V</w:t>
      </w:r>
      <w:r w:rsidRPr="009E19D8">
        <w:t xml:space="preserve"> = {1, 2, 3, 4, 5}</w:t>
      </w:r>
      <w:r w:rsidRPr="004D7D59">
        <w:t xml:space="preserve">, </w:t>
      </w:r>
      <w:r>
        <w:rPr>
          <w:lang w:val="en-US"/>
        </w:rPr>
        <w:t>V</w:t>
      </w:r>
      <w:r w:rsidRPr="004D7D59">
        <w:t xml:space="preserve">1 = {1, 2, 3, 4, 5}, </w:t>
      </w:r>
      <w:r>
        <w:rPr>
          <w:lang w:val="en-US"/>
        </w:rPr>
        <w:t>V</w:t>
      </w:r>
      <w:r w:rsidRPr="004D7D59">
        <w:t>2 = {0, 1, 2, 3, 4}</w:t>
      </w:r>
    </w:p>
    <w:p w14:paraId="468DE4C1" w14:textId="77777777" w:rsidR="004D7D59" w:rsidRPr="009E19D8" w:rsidRDefault="004D7D59" w:rsidP="004D7D59">
      <w:r>
        <w:t>Сложение с вектором:</w:t>
      </w:r>
    </w:p>
    <w:p w14:paraId="4C8DA57E" w14:textId="6C98A7C5" w:rsidR="004D7D59" w:rsidRPr="009E19D8" w:rsidRDefault="004D7D59" w:rsidP="00E63F82">
      <w:pPr>
        <w:ind w:firstLine="0"/>
        <w:jc w:val="center"/>
        <w:rPr>
          <w:lang w:val="en-US"/>
        </w:rPr>
      </w:pPr>
      <w:r>
        <w:rPr>
          <w:lang w:val="en-US"/>
        </w:rPr>
        <w:t xml:space="preserve">(V == V1) = </w:t>
      </w:r>
      <w:r>
        <w:t>0</w:t>
      </w:r>
    </w:p>
    <w:p w14:paraId="7112A365" w14:textId="37693438" w:rsidR="004D7D59" w:rsidRPr="004D7D59" w:rsidRDefault="004D7D59" w:rsidP="00E63F82">
      <w:pPr>
        <w:ind w:firstLine="0"/>
        <w:jc w:val="center"/>
      </w:pPr>
      <w:r>
        <w:rPr>
          <w:lang w:val="en-US"/>
        </w:rPr>
        <w:t xml:space="preserve">(V == V2) = </w:t>
      </w:r>
      <w:r>
        <w:t>1</w:t>
      </w:r>
    </w:p>
    <w:p w14:paraId="511224CD" w14:textId="77777777" w:rsidR="00297F4D" w:rsidRDefault="00297F4D" w:rsidP="00CA596E">
      <w:pPr>
        <w:spacing w:after="160" w:line="259" w:lineRule="auto"/>
        <w:ind w:firstLine="0"/>
        <w:jc w:val="left"/>
        <w:rPr>
          <w:noProof/>
          <w:lang w:eastAsia="ru-RU"/>
        </w:rPr>
      </w:pPr>
    </w:p>
    <w:p w14:paraId="134855DF" w14:textId="75FDFF1F" w:rsidR="002B058F" w:rsidRDefault="000C3B6F" w:rsidP="008B7EAA">
      <w:pPr>
        <w:pStyle w:val="3"/>
      </w:pPr>
      <w:bookmarkStart w:id="34" w:name="_Toc149451820"/>
      <w:r>
        <w:t>Матрица</w:t>
      </w:r>
      <w:bookmarkEnd w:id="34"/>
    </w:p>
    <w:p w14:paraId="59131477" w14:textId="2B8FB60B" w:rsidR="002B058F" w:rsidRDefault="002B058F" w:rsidP="004D39BB">
      <w:r>
        <w:t>Матрица – вектор векторов, структура хранения. Она хранит элементы одного типа данных.</w:t>
      </w:r>
    </w:p>
    <w:p w14:paraId="21EDA9D3" w14:textId="33FCDB93" w:rsidR="002B058F" w:rsidRDefault="002B058F" w:rsidP="004D39BB">
      <w:r>
        <w:t>Матрица хранится в виде массив</w:t>
      </w:r>
      <w:r w:rsidR="008B7EAA">
        <w:t>а векторов</w:t>
      </w:r>
      <w:r>
        <w:t>, стартового индекса и количества элементов в матрице (именно количество столбцов или строк, т.к. матрица квадратная и верхнетреугольная.</w:t>
      </w:r>
    </w:p>
    <w:p w14:paraId="4C050BDF" w14:textId="57BDA848" w:rsidR="002B058F" w:rsidRDefault="002B058F" w:rsidP="004D39BB">
      <w:r>
        <w:t xml:space="preserve"> </w:t>
      </w:r>
    </w:p>
    <w:p w14:paraId="76A499D0" w14:textId="4E4FA7EE" w:rsidR="002B058F" w:rsidRDefault="002B058F" w:rsidP="004D39BB">
      <w:r>
        <w:t xml:space="preserve">Пример целочисленной матрицы 3х3: </w:t>
      </w:r>
    </w:p>
    <w:p w14:paraId="16C5E4E0" w14:textId="4C279C5E" w:rsidR="002B058F" w:rsidRDefault="002B058F" w:rsidP="008B7EAA">
      <w:pPr>
        <w:jc w:val="center"/>
      </w:pPr>
      <w:r>
        <w:t>1 1 1</w:t>
      </w:r>
    </w:p>
    <w:p w14:paraId="73238157" w14:textId="26A6A4D5" w:rsidR="002B058F" w:rsidRDefault="002B058F" w:rsidP="008B7EAA">
      <w:pPr>
        <w:jc w:val="center"/>
      </w:pPr>
      <w:r>
        <w:t>0 2 2</w:t>
      </w:r>
    </w:p>
    <w:p w14:paraId="438A278C" w14:textId="620E3B52" w:rsidR="002B058F" w:rsidRDefault="002B058F" w:rsidP="008B7EAA">
      <w:pPr>
        <w:jc w:val="center"/>
      </w:pPr>
      <w:r>
        <w:t>0 0 3</w:t>
      </w:r>
    </w:p>
    <w:p w14:paraId="23ADBE12" w14:textId="0479C0F1" w:rsidR="002B058F" w:rsidRDefault="002B058F" w:rsidP="004D39BB">
      <w:r>
        <w:t>Матрица поддерживает операции сложения, вычитания и умножения с матрицей того же типа данных, операции индексации, сравнение на равенство (неравенство).</w:t>
      </w:r>
    </w:p>
    <w:p w14:paraId="63DF2BEB" w14:textId="77777777" w:rsidR="002B058F" w:rsidRDefault="002B058F" w:rsidP="004D39BB">
      <w:pPr>
        <w:rPr>
          <w:b/>
          <w:bCs/>
        </w:rPr>
      </w:pPr>
    </w:p>
    <w:p w14:paraId="5B61759B" w14:textId="4DEBA329" w:rsidR="002B058F" w:rsidRPr="002B058F" w:rsidRDefault="002B058F" w:rsidP="004D39BB">
      <w:pPr>
        <w:rPr>
          <w:b/>
          <w:bCs/>
        </w:rPr>
      </w:pPr>
      <w:r w:rsidRPr="002B058F">
        <w:rPr>
          <w:b/>
          <w:bCs/>
        </w:rPr>
        <w:t>Операция сложения</w:t>
      </w:r>
    </w:p>
    <w:p w14:paraId="44E99692" w14:textId="4C5535FC" w:rsidR="002B058F" w:rsidRDefault="002B058F" w:rsidP="004D39BB">
      <w:r>
        <w:t>Операция сложения определена для матрицы того же типа (складываются элементы первой и второй матрицы с одинаковыми индексами)</w:t>
      </w:r>
      <w:r w:rsidR="003373D9">
        <w:t>.</w:t>
      </w:r>
    </w:p>
    <w:p w14:paraId="50424205" w14:textId="77777777" w:rsidR="002B058F" w:rsidRDefault="002B058F" w:rsidP="004D39BB"/>
    <w:p w14:paraId="18EB91A3" w14:textId="7C04D94A" w:rsidR="002B058F" w:rsidRDefault="002B058F" w:rsidP="004D39BB">
      <w:r>
        <w:t>Пример</w:t>
      </w:r>
      <w:r w:rsidR="003373D9">
        <w:t>:</w:t>
      </w:r>
    </w:p>
    <w:p w14:paraId="0DFC8DB7" w14:textId="77777777" w:rsidR="002B058F" w:rsidRDefault="002B058F" w:rsidP="004D39BB"/>
    <w:p w14:paraId="1212A60A" w14:textId="5C5D61D4" w:rsidR="002B058F" w:rsidRDefault="00000000" w:rsidP="004D39BB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+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14:paraId="592EEA27" w14:textId="77777777" w:rsidR="002B058F" w:rsidRDefault="002B058F" w:rsidP="004D39BB"/>
    <w:p w14:paraId="203EC932" w14:textId="32FEEC8B" w:rsidR="002B058F" w:rsidRDefault="002B058F" w:rsidP="004D39BB">
      <w:pPr>
        <w:rPr>
          <w:lang w:val="en-US"/>
        </w:rPr>
      </w:pPr>
      <w:r>
        <w:tab/>
      </w:r>
    </w:p>
    <w:p w14:paraId="7A642489" w14:textId="77777777" w:rsidR="002B058F" w:rsidRDefault="002B058F" w:rsidP="004D39BB"/>
    <w:p w14:paraId="4C429CD2" w14:textId="0B40DFE1" w:rsidR="002B058F" w:rsidRPr="002B058F" w:rsidRDefault="002B058F" w:rsidP="004D39BB">
      <w:pPr>
        <w:rPr>
          <w:b/>
          <w:bCs/>
        </w:rPr>
      </w:pPr>
      <w:r w:rsidRPr="002B058F">
        <w:rPr>
          <w:b/>
          <w:bCs/>
        </w:rPr>
        <w:t xml:space="preserve">Операция </w:t>
      </w:r>
      <w:r w:rsidR="004D39BB">
        <w:rPr>
          <w:b/>
          <w:bCs/>
        </w:rPr>
        <w:t>вычитания</w:t>
      </w:r>
    </w:p>
    <w:p w14:paraId="3286F955" w14:textId="6110D66E" w:rsidR="002B058F" w:rsidRDefault="002B058F" w:rsidP="004D39BB">
      <w:r>
        <w:t xml:space="preserve">Операция </w:t>
      </w:r>
      <w:r w:rsidR="004D39BB">
        <w:t>в</w:t>
      </w:r>
      <w:r>
        <w:t>ычитания определена для матрицы того же типа (вычитаются элементы первой и второй матрицы с одинаковыми индексами)</w:t>
      </w:r>
      <w:r w:rsidR="003373D9">
        <w:t>.</w:t>
      </w:r>
    </w:p>
    <w:p w14:paraId="7F1811EF" w14:textId="77777777" w:rsidR="002B058F" w:rsidRDefault="002B058F" w:rsidP="004D39BB"/>
    <w:p w14:paraId="5974F8C8" w14:textId="5DFF1F30" w:rsidR="002B058F" w:rsidRDefault="002B058F" w:rsidP="004D39BB">
      <w:r>
        <w:t>Пример</w:t>
      </w:r>
      <w:r w:rsidR="003373D9">
        <w:t>:</w:t>
      </w:r>
    </w:p>
    <w:p w14:paraId="3E07936A" w14:textId="504FB827" w:rsidR="004D39BB" w:rsidRDefault="002B058F" w:rsidP="004D39BB">
      <w:r>
        <w:tab/>
      </w:r>
      <w:r>
        <w:tab/>
      </w:r>
      <w:r w:rsidR="004D39BB" w:rsidRPr="004D39BB">
        <w:rPr>
          <w:rFonts w:ascii="Cambria Math" w:hAnsi="Cambria Math"/>
          <w:i/>
        </w:rPr>
        <w:br/>
      </w: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-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14:paraId="637B3EA0" w14:textId="43AF14E3" w:rsidR="002B058F" w:rsidRPr="002B058F" w:rsidRDefault="002B058F" w:rsidP="004D39BB">
      <w:pPr>
        <w:rPr>
          <w:b/>
          <w:bCs/>
        </w:rPr>
      </w:pPr>
      <w:r w:rsidRPr="002B058F">
        <w:rPr>
          <w:b/>
          <w:bCs/>
        </w:rPr>
        <w:t>Операция умножения</w:t>
      </w:r>
    </w:p>
    <w:p w14:paraId="43998482" w14:textId="3363F685" w:rsidR="004D39BB" w:rsidRDefault="002B058F" w:rsidP="004D39BB">
      <w:r>
        <w:t xml:space="preserve">Операция умножения определена для </w:t>
      </w:r>
      <w:r w:rsidR="004D39BB">
        <w:t>матрицы</w:t>
      </w:r>
      <w:r>
        <w:t xml:space="preserve"> того же типа (скалярное произведение векторов)</w:t>
      </w:r>
      <w:r w:rsidR="003373D9">
        <w:t>.</w:t>
      </w:r>
    </w:p>
    <w:p w14:paraId="2C5CFC75" w14:textId="0919F35A" w:rsidR="004D39BB" w:rsidRDefault="002B058F" w:rsidP="004D39BB">
      <w:r>
        <w:t xml:space="preserve"> </w:t>
      </w:r>
    </w:p>
    <w:p w14:paraId="064DF23E" w14:textId="34591E39" w:rsidR="004D39BB" w:rsidRDefault="00000000" w:rsidP="004D39BB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*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14:paraId="175C722C" w14:textId="64D25A8E" w:rsidR="004D39BB" w:rsidRPr="004D39BB" w:rsidRDefault="004D39BB" w:rsidP="004D39BB">
      <w:pPr>
        <w:rPr>
          <w:b/>
          <w:bCs/>
        </w:rPr>
      </w:pPr>
    </w:p>
    <w:p w14:paraId="236496A5" w14:textId="140177C5" w:rsidR="002B058F" w:rsidRPr="002B058F" w:rsidRDefault="002B058F" w:rsidP="004D39BB">
      <w:pPr>
        <w:rPr>
          <w:b/>
          <w:bCs/>
        </w:rPr>
      </w:pPr>
      <w:r w:rsidRPr="002B058F">
        <w:rPr>
          <w:b/>
          <w:bCs/>
        </w:rPr>
        <w:t>Операция индексации</w:t>
      </w:r>
    </w:p>
    <w:p w14:paraId="3583D8A4" w14:textId="5CE732D6" w:rsidR="004D39BB" w:rsidRDefault="002B058F" w:rsidP="004D39BB">
      <w:r>
        <w:t xml:space="preserve">Операция индексации предназначена для получения элемента </w:t>
      </w:r>
      <w:r w:rsidR="004D39BB">
        <w:t>матрицы</w:t>
      </w:r>
      <w:r>
        <w:t xml:space="preserve">. Причем, </w:t>
      </w:r>
      <w:r w:rsidR="004D39BB">
        <w:t>Элемент матрицы  - вектор-строка, также можно вывести элемент матрицы по индексу, т.к. для вектора также перегружена операция индексации</w:t>
      </w:r>
      <w:r w:rsidR="003373D9">
        <w:t>.</w:t>
      </w:r>
    </w:p>
    <w:p w14:paraId="35CEB974" w14:textId="7DFE8CCB" w:rsidR="004D39BB" w:rsidRPr="004D39BB" w:rsidRDefault="004D39BB" w:rsidP="004D39BB">
      <w:pPr>
        <w:rPr>
          <w:rFonts w:ascii="Cambria Math" w:eastAsiaTheme="minorEastAsia" w:hAnsi="Cambria Math"/>
          <w:i/>
        </w:rPr>
      </w:pPr>
      <w:r>
        <w:rPr>
          <w:b/>
          <w:bCs/>
        </w:rPr>
        <w:tab/>
      </w:r>
      <w:r w:rsidRPr="004D39BB">
        <w:rPr>
          <w:rFonts w:ascii="Cambria Math" w:hAnsi="Cambria Math"/>
          <w:i/>
        </w:rPr>
        <w:br/>
      </w:r>
      <m:oMathPara>
        <m:oMath>
          <m:r>
            <w:rPr>
              <w:rFonts w:ascii="Cambria Math" w:eastAsiaTheme="minorEastAsia" w:hAnsi="Cambria Math"/>
            </w:rPr>
            <m:t xml:space="preserve">M=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14:paraId="55A92C4E" w14:textId="068055A5" w:rsidR="004D39BB" w:rsidRPr="001C5966" w:rsidRDefault="004D39BB" w:rsidP="008B7EAA">
      <w:pPr>
        <w:jc w:val="center"/>
      </w:pPr>
      <w:r>
        <w:rPr>
          <w:lang w:val="en-US"/>
        </w:rPr>
        <w:t>M</w:t>
      </w:r>
      <w:r w:rsidRPr="004D39BB">
        <w:t>[</w:t>
      </w:r>
      <w:r w:rsidRPr="001C5966">
        <w:t>0] = {1, 2, 3}</w:t>
      </w:r>
    </w:p>
    <w:p w14:paraId="29C72A7D" w14:textId="04625A1C" w:rsidR="004D39BB" w:rsidRPr="001C5966" w:rsidRDefault="004D39BB" w:rsidP="008B7EAA">
      <w:pPr>
        <w:jc w:val="center"/>
      </w:pPr>
      <w:r>
        <w:rPr>
          <w:lang w:val="en-US"/>
        </w:rPr>
        <w:t>M</w:t>
      </w:r>
      <w:r w:rsidRPr="001C5966">
        <w:t>[0][1] = 2</w:t>
      </w:r>
    </w:p>
    <w:p w14:paraId="13B4F36B" w14:textId="2A2D105D" w:rsidR="004D39BB" w:rsidRDefault="004D39BB" w:rsidP="004D39BB">
      <w:r>
        <w:tab/>
      </w:r>
    </w:p>
    <w:p w14:paraId="6097C95E" w14:textId="56158C51" w:rsidR="002B058F" w:rsidRPr="004D39BB" w:rsidRDefault="002B058F" w:rsidP="004D39BB">
      <w:pPr>
        <w:rPr>
          <w:rFonts w:ascii="Cambria Math" w:eastAsiaTheme="minorEastAsia" w:hAnsi="Cambria Math"/>
          <w:b/>
          <w:bCs/>
          <w:i/>
        </w:rPr>
      </w:pPr>
      <w:r>
        <w:t xml:space="preserve">        </w:t>
      </w:r>
      <w:r w:rsidRPr="002B058F">
        <w:rPr>
          <w:b/>
          <w:bCs/>
        </w:rPr>
        <w:t>Операция сравнения на равенство</w:t>
      </w:r>
    </w:p>
    <w:p w14:paraId="3A1515BB" w14:textId="5D869B7A" w:rsidR="002B058F" w:rsidRDefault="002B058F" w:rsidP="004D39BB">
      <w:r>
        <w:t xml:space="preserve">Операция сравнения на равенство с </w:t>
      </w:r>
      <w:r w:rsidR="004D39BB">
        <w:t>матрицей</w:t>
      </w:r>
      <w:r>
        <w:t xml:space="preserve"> возвращает 1, если </w:t>
      </w:r>
      <w:r w:rsidR="004D39BB">
        <w:t xml:space="preserve">они </w:t>
      </w:r>
      <w:r>
        <w:t>равны поэлементно, причём их стартовые индексы и размеры тоже равны, 0 в противном случае</w:t>
      </w:r>
      <w:r w:rsidR="003373D9">
        <w:t>.</w:t>
      </w:r>
    </w:p>
    <w:p w14:paraId="55EF8711" w14:textId="1F5C5D7D" w:rsidR="002B058F" w:rsidRDefault="002B058F" w:rsidP="004D39BB">
      <w:r>
        <w:t>Пример</w:t>
      </w:r>
      <w:r w:rsidR="003373D9">
        <w:t>:</w:t>
      </w:r>
    </w:p>
    <w:p w14:paraId="7ED74BF5" w14:textId="3C95E1D8" w:rsidR="004D39BB" w:rsidRPr="004D39BB" w:rsidRDefault="002B058F" w:rsidP="004D39BB">
      <w:pPr>
        <w:rPr>
          <w:rFonts w:ascii="Cambria Math" w:eastAsiaTheme="minorEastAsia" w:hAnsi="Cambria Math"/>
          <w:i/>
        </w:rPr>
      </w:pPr>
      <w:r>
        <w:tab/>
      </w:r>
      <w:r>
        <w:tab/>
      </w:r>
      <w:r w:rsidR="004D39BB" w:rsidRPr="004D39BB">
        <w:rPr>
          <w:rFonts w:ascii="Cambria Math" w:hAnsi="Cambria Math"/>
          <w:i/>
        </w:rPr>
        <w:br/>
      </w: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0 </m:t>
          </m:r>
        </m:oMath>
      </m:oMathPara>
    </w:p>
    <w:p w14:paraId="084F5D22" w14:textId="77777777" w:rsidR="004D39BB" w:rsidRPr="004D39BB" w:rsidRDefault="004D39BB" w:rsidP="004D39BB">
      <w:pPr>
        <w:rPr>
          <w:rFonts w:ascii="Cambria Math" w:eastAsiaTheme="minorEastAsia" w:hAnsi="Cambria Math"/>
          <w:i/>
        </w:rPr>
      </w:pPr>
    </w:p>
    <w:p w14:paraId="7246F9C1" w14:textId="7F65CB9D" w:rsidR="004D39BB" w:rsidRDefault="00000000" w:rsidP="004D39BB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=1 </m:t>
          </m:r>
        </m:oMath>
      </m:oMathPara>
    </w:p>
    <w:p w14:paraId="47B7D3D9" w14:textId="77777777" w:rsidR="004D39BB" w:rsidRDefault="004D39BB" w:rsidP="004D39BB"/>
    <w:p w14:paraId="611D72BD" w14:textId="2489FCBA" w:rsidR="002B058F" w:rsidRPr="004D7D59" w:rsidRDefault="002B058F" w:rsidP="004D39BB"/>
    <w:p w14:paraId="5BD74181" w14:textId="77777777" w:rsidR="004D39BB" w:rsidRPr="004D39BB" w:rsidRDefault="004D39BB" w:rsidP="004D39BB">
      <w:pPr>
        <w:rPr>
          <w:rFonts w:ascii="Cambria Math" w:eastAsiaTheme="minorEastAsia" w:hAnsi="Cambria Math"/>
          <w:b/>
          <w:bCs/>
          <w:i/>
        </w:rPr>
      </w:pPr>
      <w:r>
        <w:t xml:space="preserve">        </w:t>
      </w:r>
      <w:r w:rsidRPr="002B058F">
        <w:rPr>
          <w:b/>
          <w:bCs/>
        </w:rPr>
        <w:t>Операция сравнения на равенство</w:t>
      </w:r>
    </w:p>
    <w:p w14:paraId="6BF8D48B" w14:textId="141348F3" w:rsidR="004D39BB" w:rsidRDefault="004D39BB" w:rsidP="004D39BB">
      <w:r>
        <w:t>Операция сравнения на равенство с матрицей возвращает 0, если они равны поэлементно, причём их стартовые индексы и размеры тоже равны, 1 в противном случае</w:t>
      </w:r>
      <w:r w:rsidR="003373D9">
        <w:t>.</w:t>
      </w:r>
    </w:p>
    <w:p w14:paraId="43FEBACD" w14:textId="357B5136" w:rsidR="004D39BB" w:rsidRDefault="004D39BB" w:rsidP="004D39BB">
      <w:r>
        <w:t>Пример</w:t>
      </w:r>
      <w:r w:rsidR="003373D9">
        <w:t>:</w:t>
      </w:r>
    </w:p>
    <w:p w14:paraId="1E51304D" w14:textId="59171DE2" w:rsidR="004D39BB" w:rsidRPr="004D39BB" w:rsidRDefault="004D39BB" w:rsidP="004D39BB">
      <w:pPr>
        <w:rPr>
          <w:rFonts w:ascii="Cambria Math" w:eastAsiaTheme="minorEastAsia" w:hAnsi="Cambria Math"/>
          <w:i/>
        </w:rPr>
      </w:pPr>
      <w:r>
        <w:tab/>
      </w:r>
      <w:r>
        <w:tab/>
      </w:r>
      <w:r w:rsidRPr="004D39BB">
        <w:rPr>
          <w:rFonts w:ascii="Cambria Math" w:hAnsi="Cambria Math"/>
          <w:i/>
        </w:rPr>
        <w:br/>
      </w: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1 </m:t>
          </m:r>
        </m:oMath>
      </m:oMathPara>
    </w:p>
    <w:p w14:paraId="3D1F461F" w14:textId="77777777" w:rsidR="004D39BB" w:rsidRPr="004D39BB" w:rsidRDefault="004D39BB" w:rsidP="004D39BB">
      <w:pPr>
        <w:rPr>
          <w:rFonts w:ascii="Cambria Math" w:eastAsiaTheme="minorEastAsia" w:hAnsi="Cambria Math"/>
          <w:i/>
        </w:rPr>
      </w:pPr>
    </w:p>
    <w:p w14:paraId="2BB6CE0B" w14:textId="0FFC3992" w:rsidR="004D39BB" w:rsidRDefault="00000000" w:rsidP="004D39BB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=0 </m:t>
          </m:r>
        </m:oMath>
      </m:oMathPara>
    </w:p>
    <w:p w14:paraId="1F0B4E32" w14:textId="77777777" w:rsidR="004D39BB" w:rsidRDefault="004D39BB" w:rsidP="004D39BB">
      <w:pPr>
        <w:pStyle w:val="a5"/>
        <w:ind w:left="927" w:firstLine="0"/>
      </w:pPr>
    </w:p>
    <w:p w14:paraId="0FC3919C" w14:textId="77777777" w:rsidR="004D39BB" w:rsidRPr="004D7D59" w:rsidRDefault="004D39BB" w:rsidP="004D39BB">
      <w:pPr>
        <w:pStyle w:val="a5"/>
        <w:ind w:left="927" w:firstLine="0"/>
      </w:pPr>
    </w:p>
    <w:p w14:paraId="50442EEE" w14:textId="3170EBEF" w:rsidR="004D39BB" w:rsidRPr="004D7D59" w:rsidRDefault="004D39BB" w:rsidP="004D39BB">
      <w:pPr>
        <w:spacing w:after="160" w:line="259" w:lineRule="auto"/>
        <w:ind w:firstLine="0"/>
        <w:jc w:val="left"/>
      </w:pPr>
      <w:r>
        <w:br w:type="page"/>
      </w:r>
    </w:p>
    <w:p w14:paraId="55DC05E2" w14:textId="77777777" w:rsidR="0062467B" w:rsidRDefault="0062467B" w:rsidP="0062467B">
      <w:pPr>
        <w:pStyle w:val="2"/>
      </w:pPr>
      <w:bookmarkStart w:id="35" w:name="_Toc149451821"/>
      <w:r>
        <w:lastRenderedPageBreak/>
        <w:t>Описание программной реализации</w:t>
      </w:r>
      <w:bookmarkEnd w:id="35"/>
    </w:p>
    <w:p w14:paraId="74DA9FCA" w14:textId="6DF28B8E" w:rsidR="0062467B" w:rsidRDefault="0062467B" w:rsidP="0062467B">
      <w:pPr>
        <w:pStyle w:val="3"/>
        <w:rPr>
          <w:lang w:val="en-US"/>
        </w:rPr>
      </w:pPr>
      <w:bookmarkStart w:id="36" w:name="_Описание_класса_TBitField"/>
      <w:bookmarkStart w:id="37" w:name="_Описание_класса_TVector"/>
      <w:bookmarkStart w:id="38" w:name="_Toc149451822"/>
      <w:bookmarkEnd w:id="36"/>
      <w:bookmarkEnd w:id="37"/>
      <w:r>
        <w:t xml:space="preserve">Описание класса </w:t>
      </w:r>
      <w:r w:rsidR="000C3B6F">
        <w:rPr>
          <w:lang w:val="en-US"/>
        </w:rPr>
        <w:t>T</w:t>
      </w:r>
      <w:r w:rsidR="005B0003">
        <w:rPr>
          <w:lang w:val="en-US"/>
        </w:rPr>
        <w:t>V</w:t>
      </w:r>
      <w:r w:rsidR="000C3B6F">
        <w:rPr>
          <w:lang w:val="en-US"/>
        </w:rPr>
        <w:t>ector</w:t>
      </w:r>
      <w:bookmarkEnd w:id="38"/>
    </w:p>
    <w:p w14:paraId="1CD822A8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DB65D9">
        <w:rPr>
          <w:rStyle w:val="a8"/>
        </w:rPr>
        <w:t>template &lt;class ValType&gt;</w:t>
      </w:r>
    </w:p>
    <w:p w14:paraId="2AB640BA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DB65D9">
        <w:rPr>
          <w:rStyle w:val="a8"/>
        </w:rPr>
        <w:t>class TVector</w:t>
      </w:r>
    </w:p>
    <w:p w14:paraId="2CDDF42A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DB65D9">
        <w:rPr>
          <w:rStyle w:val="a8"/>
        </w:rPr>
        <w:t>{</w:t>
      </w:r>
    </w:p>
    <w:p w14:paraId="59ECCBDE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>private:</w:t>
      </w:r>
    </w:p>
    <w:p w14:paraId="6C55F0F7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int StartIndex;</w:t>
      </w:r>
    </w:p>
    <w:p w14:paraId="380A3475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>protected:</w:t>
      </w:r>
    </w:p>
    <w:p w14:paraId="7A8B48BD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ValType *pVector;</w:t>
      </w:r>
    </w:p>
    <w:p w14:paraId="4C726B80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int Size;       </w:t>
      </w:r>
    </w:p>
    <w:p w14:paraId="5C92FC9E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//int StartIndex; </w:t>
      </w:r>
    </w:p>
    <w:p w14:paraId="0DF2218D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>public:</w:t>
      </w:r>
    </w:p>
    <w:p w14:paraId="1CFDE422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TVector(int s = 10, int si = 0);</w:t>
      </w:r>
    </w:p>
    <w:p w14:paraId="5325B1E2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TVector(const TVector&amp; v);</w:t>
      </w:r>
    </w:p>
    <w:p w14:paraId="68261A85" w14:textId="59BB4969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</w:t>
      </w:r>
      <w:r w:rsidR="00901702">
        <w:rPr>
          <w:rStyle w:val="a8"/>
          <w:lang w:val="en-US"/>
        </w:rPr>
        <w:t xml:space="preserve">virtual </w:t>
      </w:r>
      <w:r w:rsidRPr="00DB65D9">
        <w:rPr>
          <w:rStyle w:val="a8"/>
          <w:lang w:val="en-US"/>
        </w:rPr>
        <w:t>~TVector();</w:t>
      </w:r>
    </w:p>
    <w:p w14:paraId="18D43DFB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int GetSize()       { return Size;       } </w:t>
      </w:r>
    </w:p>
    <w:p w14:paraId="215A7B9C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int GetStartIndex() { return StartIndex; } </w:t>
      </w:r>
    </w:p>
    <w:p w14:paraId="2744D6B5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ValType&amp; operator[](int pos);             </w:t>
      </w:r>
    </w:p>
    <w:p w14:paraId="16ED98BA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bool operator==(const TVector&lt;ValType&gt; &amp;v) const;  </w:t>
      </w:r>
    </w:p>
    <w:p w14:paraId="3408C92D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bool operator!=(const TVector&lt;ValType&gt; &amp;v) const;  </w:t>
      </w:r>
    </w:p>
    <w:p w14:paraId="501A8044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const TVector&lt;ValType&gt;&amp; operator=(const TVector&lt;ValType&gt; &amp;v);</w:t>
      </w:r>
    </w:p>
    <w:p w14:paraId="23B77E08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516ABDC4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// </w:t>
      </w:r>
      <w:r w:rsidRPr="00DB65D9">
        <w:rPr>
          <w:rStyle w:val="a8"/>
        </w:rPr>
        <w:t>скалярные</w:t>
      </w:r>
      <w:r w:rsidRPr="00DB65D9">
        <w:rPr>
          <w:rStyle w:val="a8"/>
          <w:lang w:val="en-US"/>
        </w:rPr>
        <w:t xml:space="preserve"> </w:t>
      </w:r>
      <w:r w:rsidRPr="00DB65D9">
        <w:rPr>
          <w:rStyle w:val="a8"/>
        </w:rPr>
        <w:t>операции</w:t>
      </w:r>
    </w:p>
    <w:p w14:paraId="06FEDF46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TVector&lt;ValType&gt;  operator+(const ValType &amp;val);</w:t>
      </w:r>
    </w:p>
    <w:p w14:paraId="7AC83673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TVector&lt;ValType&gt;  operator-(const ValType &amp;val);</w:t>
      </w:r>
    </w:p>
    <w:p w14:paraId="6DDDD88E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TVector&lt;ValType&gt;  operator*(const ValType &amp;val);</w:t>
      </w:r>
    </w:p>
    <w:p w14:paraId="72C9A64F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3CFE261A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// </w:t>
      </w:r>
      <w:r w:rsidRPr="00DB65D9">
        <w:rPr>
          <w:rStyle w:val="a8"/>
        </w:rPr>
        <w:t>векторные</w:t>
      </w:r>
      <w:r w:rsidRPr="00DB65D9">
        <w:rPr>
          <w:rStyle w:val="a8"/>
          <w:lang w:val="en-US"/>
        </w:rPr>
        <w:t xml:space="preserve"> </w:t>
      </w:r>
      <w:r w:rsidRPr="00DB65D9">
        <w:rPr>
          <w:rStyle w:val="a8"/>
        </w:rPr>
        <w:t>операции</w:t>
      </w:r>
    </w:p>
    <w:p w14:paraId="7D088198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TVector&lt;ValType&gt;  operator+(const TVector&lt;ValType&gt; &amp;v);</w:t>
      </w:r>
    </w:p>
    <w:p w14:paraId="4A608F5E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TVector&lt;ValType&gt;  operator-(const TVector&lt;ValType&gt;&amp;v);</w:t>
      </w:r>
    </w:p>
    <w:p w14:paraId="7568D965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ValType  operator*(const TVector&lt;ValType&gt; &amp;v);</w:t>
      </w:r>
    </w:p>
    <w:p w14:paraId="5268E623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1D519CAA" w14:textId="77777777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// </w:t>
      </w:r>
      <w:r w:rsidRPr="00DB65D9">
        <w:rPr>
          <w:rStyle w:val="a8"/>
        </w:rPr>
        <w:t>ввод</w:t>
      </w:r>
      <w:r w:rsidRPr="00DB65D9">
        <w:rPr>
          <w:rStyle w:val="a8"/>
          <w:lang w:val="en-US"/>
        </w:rPr>
        <w:t>-</w:t>
      </w:r>
      <w:r w:rsidRPr="00DB65D9">
        <w:rPr>
          <w:rStyle w:val="a8"/>
        </w:rPr>
        <w:t>вывод</w:t>
      </w:r>
    </w:p>
    <w:p w14:paraId="5EF3F854" w14:textId="6B511D80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friend istream&amp; operator&gt;&gt;(istream &amp;in, TVector&lt;ValType&gt; &amp;v)</w:t>
      </w:r>
      <w:r w:rsidR="00231600">
        <w:rPr>
          <w:rStyle w:val="a8"/>
          <w:lang w:val="en-US"/>
        </w:rPr>
        <w:t>;</w:t>
      </w:r>
    </w:p>
    <w:p w14:paraId="19357799" w14:textId="45871C2F" w:rsidR="00DB65D9" w:rsidRPr="00DB65D9" w:rsidRDefault="00DB65D9" w:rsidP="0023160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</w:t>
      </w:r>
    </w:p>
    <w:p w14:paraId="13AB6D84" w14:textId="77777777" w:rsidR="00231600" w:rsidRDefault="00DB65D9" w:rsidP="0023160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 xml:space="preserve">    friend ostream&amp; operator&lt;&lt;(ostream &amp;out,TVector&lt;ValType&gt; &amp;v)</w:t>
      </w:r>
      <w:r w:rsidR="00231600">
        <w:rPr>
          <w:rStyle w:val="a8"/>
          <w:lang w:val="en-US"/>
        </w:rPr>
        <w:t>;</w:t>
      </w:r>
    </w:p>
    <w:p w14:paraId="769452A6" w14:textId="56F1C1FA" w:rsidR="00DB65D9" w:rsidRPr="00E31A78" w:rsidRDefault="00DB65D9" w:rsidP="0023160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E31A78">
        <w:rPr>
          <w:rStyle w:val="a8"/>
        </w:rPr>
        <w:t>};</w:t>
      </w:r>
    </w:p>
    <w:p w14:paraId="1B8E2FBD" w14:textId="2699D530" w:rsidR="00AC22CE" w:rsidRDefault="00AC22CE" w:rsidP="00DB65D9">
      <w:r>
        <w:t xml:space="preserve">Назначение: представление вектора </w:t>
      </w:r>
    </w:p>
    <w:p w14:paraId="303D0D01" w14:textId="77777777" w:rsidR="00AC22CE" w:rsidRPr="003F0888" w:rsidRDefault="00AC22CE" w:rsidP="00AC22CE">
      <w:r>
        <w:t xml:space="preserve">Поля: </w:t>
      </w:r>
    </w:p>
    <w:p w14:paraId="1C3A1751" w14:textId="5D3E8686" w:rsidR="00AC22CE" w:rsidRPr="003F0888" w:rsidRDefault="00AC22CE" w:rsidP="00AC22CE">
      <w:pPr>
        <w:ind w:firstLine="0"/>
      </w:pPr>
      <w:r w:rsidRPr="00AC22CE">
        <w:rPr>
          <w:rStyle w:val="a8"/>
        </w:rPr>
        <w:t>StartIndex</w:t>
      </w:r>
      <w:r>
        <w:t xml:space="preserve"> </w:t>
      </w:r>
      <w:r w:rsidRPr="00AC22CE">
        <w:t xml:space="preserve"> - </w:t>
      </w:r>
      <w:r>
        <w:t xml:space="preserve">индекс первого необходимого элемента </w:t>
      </w:r>
      <w:r w:rsidR="00E31A78">
        <w:t>вектора</w:t>
      </w:r>
    </w:p>
    <w:p w14:paraId="31D707C9" w14:textId="1A3C419B" w:rsidR="00AC22CE" w:rsidRPr="003F0888" w:rsidRDefault="00AC22CE" w:rsidP="00AC22CE">
      <w:pPr>
        <w:ind w:firstLine="0"/>
      </w:pPr>
      <w:r w:rsidRPr="00AC22CE">
        <w:rPr>
          <w:rStyle w:val="a8"/>
        </w:rPr>
        <w:t>*pVector</w:t>
      </w:r>
      <w:r>
        <w:t xml:space="preserve"> – память для представления элементов вектора</w:t>
      </w:r>
    </w:p>
    <w:p w14:paraId="56A3E2EF" w14:textId="459126F0" w:rsidR="00AC22CE" w:rsidRPr="003F0888" w:rsidRDefault="00AC22CE" w:rsidP="00AC22CE">
      <w:pPr>
        <w:ind w:firstLine="0"/>
      </w:pPr>
      <w:r w:rsidRPr="00AC22CE">
        <w:rPr>
          <w:rStyle w:val="a8"/>
        </w:rPr>
        <w:t>Size</w:t>
      </w:r>
      <w:r>
        <w:t xml:space="preserve"> – количество нужных элементов вектора</w:t>
      </w:r>
    </w:p>
    <w:p w14:paraId="58C451D9" w14:textId="77777777" w:rsidR="00AC22CE" w:rsidRDefault="00AC22CE" w:rsidP="00AC22CE">
      <w:pPr>
        <w:ind w:firstLine="0"/>
      </w:pPr>
    </w:p>
    <w:p w14:paraId="6180EA5D" w14:textId="77777777" w:rsidR="00901702" w:rsidRDefault="00901702" w:rsidP="00AC22CE">
      <w:pPr>
        <w:ind w:firstLine="0"/>
      </w:pPr>
    </w:p>
    <w:p w14:paraId="3502945D" w14:textId="40BAB343" w:rsidR="00AC22CE" w:rsidRDefault="00AC22CE" w:rsidP="00AC22CE">
      <w:pPr>
        <w:ind w:firstLine="0"/>
      </w:pPr>
      <w:r>
        <w:lastRenderedPageBreak/>
        <w:t>Методы:</w:t>
      </w:r>
    </w:p>
    <w:p w14:paraId="0ABE3AA2" w14:textId="77777777" w:rsidR="00901702" w:rsidRDefault="00901702" w:rsidP="00AC22CE">
      <w:pPr>
        <w:ind w:firstLine="0"/>
      </w:pPr>
    </w:p>
    <w:p w14:paraId="47B1752A" w14:textId="00B650F2" w:rsidR="00AC22CE" w:rsidRPr="00AC22CE" w:rsidRDefault="00AC22CE" w:rsidP="00AC2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AC22CE">
        <w:rPr>
          <w:rStyle w:val="a8"/>
          <w:lang w:val="en-US"/>
        </w:rPr>
        <w:t>TVector(int s = 10, int si = 0)</w:t>
      </w:r>
      <w:r>
        <w:rPr>
          <w:rStyle w:val="a8"/>
          <w:lang w:val="en-US"/>
        </w:rPr>
        <w:t>;</w:t>
      </w:r>
    </w:p>
    <w:p w14:paraId="3E2A9BDB" w14:textId="77777777" w:rsidR="00AC22CE" w:rsidRDefault="00AC22CE" w:rsidP="00AC22CE">
      <w:r>
        <w:t>Назначение: конструктор по умолчанию и конструктор с параметрами</w:t>
      </w:r>
    </w:p>
    <w:p w14:paraId="6ED6AE07" w14:textId="289BB6CF" w:rsidR="00AC22CE" w:rsidRDefault="00AC22CE" w:rsidP="00AC22CE">
      <w:r>
        <w:t xml:space="preserve"> Входные параметры:</w:t>
      </w:r>
    </w:p>
    <w:p w14:paraId="0F8A4565" w14:textId="77777777" w:rsidR="00AC22CE" w:rsidRPr="003F0888" w:rsidRDefault="00AC22CE" w:rsidP="00AC22CE">
      <w:r w:rsidRPr="00AC22CE">
        <w:t xml:space="preserve"> </w:t>
      </w:r>
      <w:r>
        <w:rPr>
          <w:lang w:val="en-US"/>
        </w:rPr>
        <w:t>s</w:t>
      </w:r>
      <w:r w:rsidRPr="00AC22CE">
        <w:t xml:space="preserve"> – </w:t>
      </w:r>
      <w:r>
        <w:t>длинна вектора (по умолчанию 10)</w:t>
      </w:r>
    </w:p>
    <w:p w14:paraId="06F8512E" w14:textId="77777777" w:rsidR="00AC22CE" w:rsidRPr="003F0888" w:rsidRDefault="00AC22CE" w:rsidP="00AC22CE">
      <w:r w:rsidRPr="00AC22CE">
        <w:t xml:space="preserve"> </w:t>
      </w:r>
      <w:r>
        <w:rPr>
          <w:lang w:val="en-US"/>
        </w:rPr>
        <w:t>si</w:t>
      </w:r>
      <w:r w:rsidRPr="00AC22CE">
        <w:t xml:space="preserve"> – </w:t>
      </w:r>
      <w:r>
        <w:t>стартовый индекс (по умолчанию 0)</w:t>
      </w:r>
    </w:p>
    <w:p w14:paraId="0CF174D5" w14:textId="77777777" w:rsidR="00AC22CE" w:rsidRPr="00297F4D" w:rsidRDefault="00AC22CE" w:rsidP="00AC22CE">
      <w:pPr>
        <w:rPr>
          <w:lang w:val="en-US"/>
        </w:rPr>
      </w:pPr>
      <w:r>
        <w:t xml:space="preserve"> Выходные</w:t>
      </w:r>
      <w:r w:rsidRPr="00297F4D">
        <w:rPr>
          <w:lang w:val="en-US"/>
        </w:rPr>
        <w:t xml:space="preserve"> </w:t>
      </w:r>
      <w:r>
        <w:t>параметры</w:t>
      </w:r>
      <w:r w:rsidRPr="00297F4D">
        <w:rPr>
          <w:lang w:val="en-US"/>
        </w:rPr>
        <w:t>: -</w:t>
      </w:r>
    </w:p>
    <w:p w14:paraId="72951CA7" w14:textId="77777777" w:rsidR="00AC22CE" w:rsidRPr="00297F4D" w:rsidRDefault="00AC22CE" w:rsidP="00AC22CE">
      <w:pPr>
        <w:rPr>
          <w:lang w:val="en-US"/>
        </w:rPr>
      </w:pPr>
    </w:p>
    <w:p w14:paraId="71D4C551" w14:textId="56E7656C" w:rsidR="00AC22CE" w:rsidRPr="00DB65D9" w:rsidRDefault="00AC22CE" w:rsidP="00AC2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AC22CE">
        <w:rPr>
          <w:rStyle w:val="a8"/>
          <w:lang w:val="en-US"/>
        </w:rPr>
        <w:t>TVector</w:t>
      </w:r>
      <w:r w:rsidRPr="00DB65D9">
        <w:rPr>
          <w:rStyle w:val="a8"/>
          <w:lang w:val="en-US"/>
        </w:rPr>
        <w:t>(</w:t>
      </w:r>
      <w:r w:rsidRPr="00AC22CE">
        <w:rPr>
          <w:rStyle w:val="a8"/>
          <w:lang w:val="en-US"/>
        </w:rPr>
        <w:t>const</w:t>
      </w:r>
      <w:r w:rsidRPr="00DB65D9">
        <w:rPr>
          <w:rStyle w:val="a8"/>
          <w:lang w:val="en-US"/>
        </w:rPr>
        <w:t xml:space="preserve"> </w:t>
      </w:r>
      <w:r w:rsidRPr="00AC22CE">
        <w:rPr>
          <w:rStyle w:val="a8"/>
          <w:lang w:val="en-US"/>
        </w:rPr>
        <w:t>T</w:t>
      </w:r>
      <w:r w:rsidR="003F0888">
        <w:rPr>
          <w:rStyle w:val="a8"/>
          <w:lang w:val="en-US"/>
        </w:rPr>
        <w:t>V</w:t>
      </w:r>
      <w:r w:rsidRPr="00AC22CE">
        <w:rPr>
          <w:rStyle w:val="a8"/>
          <w:lang w:val="en-US"/>
        </w:rPr>
        <w:t>ector</w:t>
      </w:r>
      <w:r w:rsidR="00DB65D9">
        <w:rPr>
          <w:rStyle w:val="a8"/>
          <w:lang w:val="en-US"/>
        </w:rPr>
        <w:t>&lt;ValType&gt;</w:t>
      </w:r>
      <w:r w:rsidRPr="00DB65D9">
        <w:rPr>
          <w:rStyle w:val="a8"/>
          <w:lang w:val="en-US"/>
        </w:rPr>
        <w:t xml:space="preserve">&amp; </w:t>
      </w:r>
      <w:r w:rsidRPr="00AC22CE">
        <w:rPr>
          <w:rStyle w:val="a8"/>
          <w:lang w:val="en-US"/>
        </w:rPr>
        <w:t>v</w:t>
      </w:r>
      <w:r w:rsidRPr="00DB65D9">
        <w:rPr>
          <w:rStyle w:val="a8"/>
          <w:lang w:val="en-US"/>
        </w:rPr>
        <w:t>);</w:t>
      </w:r>
    </w:p>
    <w:p w14:paraId="0AA299F5" w14:textId="52EFA7BA" w:rsidR="00AC22CE" w:rsidRDefault="00AC22CE" w:rsidP="00AC22CE">
      <w:r>
        <w:t>Назначение: конструктор копирования</w:t>
      </w:r>
    </w:p>
    <w:p w14:paraId="5E25DB14" w14:textId="0DEAC430" w:rsidR="00AC22CE" w:rsidRDefault="00AC22CE" w:rsidP="00AC22CE">
      <w:r>
        <w:t xml:space="preserve"> Входные параметры:</w:t>
      </w:r>
    </w:p>
    <w:p w14:paraId="6D526C73" w14:textId="422F6F60" w:rsidR="00AC22CE" w:rsidRPr="00DB65D9" w:rsidRDefault="00AC22CE" w:rsidP="00AC22CE">
      <w:r w:rsidRPr="00AC22CE">
        <w:t xml:space="preserve"> </w:t>
      </w:r>
      <w:r w:rsidR="00DB65D9" w:rsidRPr="005C2963">
        <w:rPr>
          <w:rStyle w:val="a8"/>
        </w:rPr>
        <w:t xml:space="preserve">v </w:t>
      </w:r>
      <w:r w:rsidR="00DB65D9" w:rsidRPr="00DB65D9">
        <w:t xml:space="preserve">– </w:t>
      </w:r>
      <w:r w:rsidR="00DB65D9">
        <w:t>экземпляр класса, на основе которого создаем новый объект</w:t>
      </w:r>
    </w:p>
    <w:p w14:paraId="0E175DFC" w14:textId="77777777" w:rsidR="00AC22CE" w:rsidRDefault="00AC22CE" w:rsidP="00AC22CE">
      <w:r>
        <w:t xml:space="preserve"> Выходные параметры: -</w:t>
      </w:r>
    </w:p>
    <w:p w14:paraId="5EB20818" w14:textId="77777777" w:rsidR="00357DA0" w:rsidRDefault="00357DA0" w:rsidP="00DB65D9">
      <w:pPr>
        <w:autoSpaceDE w:val="0"/>
        <w:autoSpaceDN w:val="0"/>
        <w:adjustRightInd w:val="0"/>
        <w:spacing w:line="240" w:lineRule="auto"/>
        <w:ind w:firstLine="0"/>
        <w:jc w:val="left"/>
      </w:pPr>
    </w:p>
    <w:p w14:paraId="3AE2B4CE" w14:textId="6233EC43" w:rsidR="00DB65D9" w:rsidRPr="00DB65D9" w:rsidRDefault="00901702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virtual</w:t>
      </w:r>
      <w:r w:rsidRPr="001C5966">
        <w:rPr>
          <w:rStyle w:val="a8"/>
        </w:rPr>
        <w:t xml:space="preserve"> </w:t>
      </w:r>
      <w:r w:rsidR="00DB65D9" w:rsidRPr="00DB65D9">
        <w:rPr>
          <w:rStyle w:val="a8"/>
        </w:rPr>
        <w:t>~</w:t>
      </w:r>
      <w:r w:rsidR="00DB65D9" w:rsidRPr="00DB65D9">
        <w:rPr>
          <w:rStyle w:val="a8"/>
          <w:lang w:val="en-US"/>
        </w:rPr>
        <w:t>TVector</w:t>
      </w:r>
      <w:r w:rsidR="00DB65D9" w:rsidRPr="00DB65D9">
        <w:rPr>
          <w:rStyle w:val="a8"/>
        </w:rPr>
        <w:t>();</w:t>
      </w:r>
    </w:p>
    <w:p w14:paraId="263F0766" w14:textId="21AD1D5F" w:rsidR="00DB65D9" w:rsidRDefault="00DB65D9" w:rsidP="00DB65D9">
      <w:r>
        <w:t>Назначение: деструктор</w:t>
      </w:r>
    </w:p>
    <w:p w14:paraId="5B0B8F3F" w14:textId="2BC4490B" w:rsidR="00DB65D9" w:rsidRDefault="00DB65D9" w:rsidP="00DB65D9">
      <w:r>
        <w:t>Входные параметры: -</w:t>
      </w:r>
    </w:p>
    <w:p w14:paraId="59B8B767" w14:textId="0449E7A4" w:rsidR="00901702" w:rsidRPr="001C5966" w:rsidRDefault="00DB65D9" w:rsidP="00901702">
      <w:r>
        <w:t xml:space="preserve">Выходные параметры: - </w:t>
      </w:r>
    </w:p>
    <w:p w14:paraId="45310637" w14:textId="77777777" w:rsidR="00901702" w:rsidRPr="001C5966" w:rsidRDefault="00901702" w:rsidP="00901702"/>
    <w:p w14:paraId="15A2D238" w14:textId="24371F41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 w:rsidRPr="00DB65D9">
        <w:rPr>
          <w:rStyle w:val="a8"/>
          <w:lang w:val="en-US"/>
        </w:rPr>
        <w:t>int</w:t>
      </w:r>
      <w:r w:rsidRPr="00DB65D9">
        <w:rPr>
          <w:rStyle w:val="a8"/>
        </w:rPr>
        <w:t xml:space="preserve"> </w:t>
      </w:r>
      <w:r w:rsidRPr="00DB65D9">
        <w:rPr>
          <w:rStyle w:val="a8"/>
          <w:lang w:val="en-US"/>
        </w:rPr>
        <w:t>GetSize</w:t>
      </w:r>
      <w:r w:rsidRPr="00DB65D9">
        <w:rPr>
          <w:rStyle w:val="a8"/>
        </w:rPr>
        <w:t>();</w:t>
      </w:r>
    </w:p>
    <w:p w14:paraId="2267765A" w14:textId="38CA66D1" w:rsidR="00DB65D9" w:rsidRDefault="00DB65D9" w:rsidP="00DB65D9">
      <w:r>
        <w:t>Назначение:</w:t>
      </w:r>
      <w:r w:rsidRPr="00DB65D9">
        <w:t xml:space="preserve"> </w:t>
      </w:r>
      <w:r>
        <w:t xml:space="preserve">получение размера вектора  </w:t>
      </w:r>
    </w:p>
    <w:p w14:paraId="76342386" w14:textId="0C077A04" w:rsidR="00DB65D9" w:rsidRDefault="00DB65D9" w:rsidP="00DB65D9">
      <w:r>
        <w:t>Входные параметры: -</w:t>
      </w:r>
    </w:p>
    <w:p w14:paraId="4943BACC" w14:textId="5E0C7F4C" w:rsidR="00DB65D9" w:rsidRDefault="00DB65D9" w:rsidP="00DB65D9">
      <w:r>
        <w:t xml:space="preserve">Выходные параметры: размер вектора ( количество элементов) </w:t>
      </w:r>
    </w:p>
    <w:p w14:paraId="176EB115" w14:textId="77777777" w:rsidR="00DB65D9" w:rsidRDefault="00DB65D9" w:rsidP="00DB65D9"/>
    <w:p w14:paraId="46620C56" w14:textId="0486DCCD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 w:rsidRPr="00DB65D9">
        <w:rPr>
          <w:rStyle w:val="a8"/>
          <w:lang w:val="en-US"/>
        </w:rPr>
        <w:t>int</w:t>
      </w:r>
      <w:r w:rsidRPr="00DB65D9">
        <w:rPr>
          <w:rStyle w:val="a8"/>
        </w:rPr>
        <w:t xml:space="preserve"> </w:t>
      </w:r>
      <w:r w:rsidRPr="00DB65D9">
        <w:rPr>
          <w:rStyle w:val="a8"/>
          <w:lang w:val="en-US"/>
        </w:rPr>
        <w:t>GetStartIndex</w:t>
      </w:r>
      <w:r w:rsidRPr="00DB65D9">
        <w:rPr>
          <w:rStyle w:val="a8"/>
        </w:rPr>
        <w:t>();</w:t>
      </w:r>
    </w:p>
    <w:p w14:paraId="3A800C1F" w14:textId="61A6AD66" w:rsidR="00DB65D9" w:rsidRDefault="00DB65D9" w:rsidP="00DB65D9">
      <w:r>
        <w:t xml:space="preserve">Назначение: получение стартового индекса </w:t>
      </w:r>
    </w:p>
    <w:p w14:paraId="5D5DC2AC" w14:textId="70FE4FD9" w:rsidR="00DB65D9" w:rsidRDefault="00DB65D9" w:rsidP="00DB65D9">
      <w:r>
        <w:t>Входные параметры: -</w:t>
      </w:r>
    </w:p>
    <w:p w14:paraId="51110969" w14:textId="6EED5A7B" w:rsidR="00DB65D9" w:rsidRDefault="00DB65D9" w:rsidP="00357DA0">
      <w:r>
        <w:t xml:space="preserve">Выходные параметры: стартовый индекс </w:t>
      </w:r>
    </w:p>
    <w:p w14:paraId="21242896" w14:textId="77777777" w:rsidR="00DB65D9" w:rsidRDefault="00DB65D9" w:rsidP="00DB65D9"/>
    <w:p w14:paraId="21739E15" w14:textId="7F81C11C" w:rsidR="00DB65D9" w:rsidRPr="00297F4D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 w:rsidRPr="00DB65D9">
        <w:rPr>
          <w:rStyle w:val="a8"/>
          <w:lang w:val="en-US"/>
        </w:rPr>
        <w:t>ValType</w:t>
      </w:r>
      <w:r w:rsidRPr="00297F4D">
        <w:rPr>
          <w:rStyle w:val="a8"/>
        </w:rPr>
        <w:t xml:space="preserve">&amp; </w:t>
      </w:r>
      <w:r w:rsidRPr="00DB65D9">
        <w:rPr>
          <w:rStyle w:val="a8"/>
          <w:lang w:val="en-US"/>
        </w:rPr>
        <w:t>operator</w:t>
      </w:r>
      <w:r w:rsidRPr="00297F4D">
        <w:rPr>
          <w:rStyle w:val="a8"/>
        </w:rPr>
        <w:t>[](</w:t>
      </w:r>
      <w:r w:rsidRPr="00DB65D9">
        <w:rPr>
          <w:rStyle w:val="a8"/>
          <w:lang w:val="en-US"/>
        </w:rPr>
        <w:t>int</w:t>
      </w:r>
      <w:r w:rsidRPr="00297F4D">
        <w:rPr>
          <w:rStyle w:val="a8"/>
        </w:rPr>
        <w:t xml:space="preserve"> </w:t>
      </w:r>
      <w:r w:rsidRPr="00DB65D9">
        <w:rPr>
          <w:rStyle w:val="a8"/>
          <w:lang w:val="en-US"/>
        </w:rPr>
        <w:t>pos</w:t>
      </w:r>
      <w:r w:rsidRPr="00297F4D">
        <w:rPr>
          <w:rStyle w:val="a8"/>
        </w:rPr>
        <w:t>);</w:t>
      </w:r>
    </w:p>
    <w:p w14:paraId="6B845E1F" w14:textId="296A7BF7" w:rsidR="00DB65D9" w:rsidRPr="00DB65D9" w:rsidRDefault="00DB65D9" w:rsidP="00DB65D9">
      <w:r>
        <w:t>Назначение</w:t>
      </w:r>
      <w:r w:rsidRPr="00DB65D9">
        <w:t xml:space="preserve">: </w:t>
      </w:r>
      <w:r>
        <w:t>перегрузка оператора индексации</w:t>
      </w:r>
    </w:p>
    <w:p w14:paraId="501BCAF0" w14:textId="124C870F" w:rsidR="00DB65D9" w:rsidRDefault="00DB65D9" w:rsidP="00DB65D9">
      <w:r>
        <w:t xml:space="preserve">Входные параметры: </w:t>
      </w:r>
    </w:p>
    <w:p w14:paraId="4144FC80" w14:textId="4B32B934" w:rsidR="00DB65D9" w:rsidRPr="00DB65D9" w:rsidRDefault="00DB65D9" w:rsidP="00DB65D9">
      <w:proofErr w:type="spellStart"/>
      <w:r w:rsidRPr="005C2963">
        <w:rPr>
          <w:rStyle w:val="a8"/>
        </w:rPr>
        <w:t>pos</w:t>
      </w:r>
      <w:proofErr w:type="spellEnd"/>
      <w:r w:rsidRPr="00DB65D9">
        <w:t xml:space="preserve"> – </w:t>
      </w:r>
      <w:r>
        <w:t>позиция (индекс) элемента</w:t>
      </w:r>
    </w:p>
    <w:p w14:paraId="2DA117E3" w14:textId="497EE779" w:rsidR="00DB65D9" w:rsidRPr="00DB65D9" w:rsidRDefault="00DB65D9" w:rsidP="00DB65D9">
      <w:r>
        <w:t xml:space="preserve">Выходные параметры:  элемент, который находится на </w:t>
      </w:r>
      <w:proofErr w:type="spellStart"/>
      <w:r w:rsidRPr="00E63F82">
        <w:rPr>
          <w:rStyle w:val="a8"/>
        </w:rPr>
        <w:t>pos</w:t>
      </w:r>
      <w:proofErr w:type="spellEnd"/>
      <w:r w:rsidRPr="00DB65D9">
        <w:t xml:space="preserve"> </w:t>
      </w:r>
      <w:r>
        <w:t>позиции</w:t>
      </w:r>
    </w:p>
    <w:p w14:paraId="43C2C104" w14:textId="77777777" w:rsidR="00DB65D9" w:rsidRDefault="00DB65D9" w:rsidP="00DB65D9"/>
    <w:p w14:paraId="14FCDA81" w14:textId="77777777" w:rsidR="00901702" w:rsidRDefault="00901702" w:rsidP="00DB65D9"/>
    <w:p w14:paraId="59DC6844" w14:textId="6CD78214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DB65D9">
        <w:rPr>
          <w:rStyle w:val="a8"/>
          <w:lang w:val="en-US"/>
        </w:rPr>
        <w:lastRenderedPageBreak/>
        <w:t>bool operator==(const TVector&lt;ValType&gt; &amp;v) const;</w:t>
      </w:r>
    </w:p>
    <w:p w14:paraId="7798E1D3" w14:textId="760970EC" w:rsidR="00DB65D9" w:rsidRPr="00DB65D9" w:rsidRDefault="00DB65D9" w:rsidP="00DB65D9">
      <w:r>
        <w:t>Назначение:  оператор сравнения</w:t>
      </w:r>
    </w:p>
    <w:p w14:paraId="3F1C55C9" w14:textId="633E0398" w:rsidR="00DB65D9" w:rsidRPr="00297F4D" w:rsidRDefault="00DB65D9" w:rsidP="00DB65D9">
      <w:r>
        <w:t xml:space="preserve">Входные параметры: </w:t>
      </w:r>
    </w:p>
    <w:p w14:paraId="0221E97D" w14:textId="5CAE18B4" w:rsidR="00401862" w:rsidRPr="00401862" w:rsidRDefault="00401862" w:rsidP="00DB65D9">
      <w:r w:rsidRPr="005C2963">
        <w:rPr>
          <w:rStyle w:val="a8"/>
        </w:rPr>
        <w:t>v</w:t>
      </w:r>
      <w:r w:rsidRPr="00401862">
        <w:t xml:space="preserve"> –</w:t>
      </w:r>
      <w:r>
        <w:t xml:space="preserve"> экземпляр класса, с которым сравниваем</w:t>
      </w:r>
    </w:p>
    <w:p w14:paraId="3D13DCDB" w14:textId="77777777" w:rsidR="00DB65D9" w:rsidRDefault="00DB65D9" w:rsidP="00DB65D9">
      <w:r>
        <w:t xml:space="preserve">Выходные параметры: </w:t>
      </w:r>
    </w:p>
    <w:p w14:paraId="19C61FE3" w14:textId="210A69F0" w:rsidR="00401862" w:rsidRDefault="00901702" w:rsidP="00DB65D9">
      <w:proofErr w:type="spellStart"/>
      <w:r w:rsidRPr="005C2963">
        <w:rPr>
          <w:rStyle w:val="a8"/>
        </w:rPr>
        <w:t>t</w:t>
      </w:r>
      <w:r w:rsidR="00401862" w:rsidRPr="005C2963">
        <w:rPr>
          <w:rStyle w:val="a8"/>
        </w:rPr>
        <w:t>rue</w:t>
      </w:r>
      <w:proofErr w:type="spellEnd"/>
      <w:r w:rsidR="00401862" w:rsidRPr="00401862">
        <w:t xml:space="preserve"> (1), </w:t>
      </w:r>
      <w:r w:rsidR="00401862">
        <w:t xml:space="preserve">если они равны, иначе </w:t>
      </w:r>
      <w:proofErr w:type="spellStart"/>
      <w:r w:rsidR="00401862" w:rsidRPr="005C2963">
        <w:rPr>
          <w:rStyle w:val="a8"/>
        </w:rPr>
        <w:t>false</w:t>
      </w:r>
      <w:proofErr w:type="spellEnd"/>
      <w:r w:rsidR="00401862" w:rsidRPr="00401862">
        <w:t>(0)</w:t>
      </w:r>
      <w:r w:rsidR="00401862">
        <w:t>.</w:t>
      </w:r>
    </w:p>
    <w:p w14:paraId="72779214" w14:textId="77777777" w:rsidR="00401862" w:rsidRDefault="00401862" w:rsidP="00DB65D9"/>
    <w:p w14:paraId="758433F5" w14:textId="224F6A06" w:rsidR="00401862" w:rsidRPr="00DB65D9" w:rsidRDefault="00401862" w:rsidP="004018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DB65D9">
        <w:rPr>
          <w:rStyle w:val="a8"/>
          <w:lang w:val="en-US"/>
        </w:rPr>
        <w:t>bool operator</w:t>
      </w:r>
      <w:r w:rsidR="00357DA0">
        <w:rPr>
          <w:rStyle w:val="a8"/>
          <w:lang w:val="en-US"/>
        </w:rPr>
        <w:t>!=</w:t>
      </w:r>
      <w:r w:rsidRPr="00DB65D9">
        <w:rPr>
          <w:rStyle w:val="a8"/>
          <w:lang w:val="en-US"/>
        </w:rPr>
        <w:t>(const TVector&lt;ValType&gt; &amp;v) const;</w:t>
      </w:r>
    </w:p>
    <w:p w14:paraId="6BCA23C1" w14:textId="77777777" w:rsidR="00401862" w:rsidRPr="00DB65D9" w:rsidRDefault="00401862" w:rsidP="00401862">
      <w:r>
        <w:t>Назначение:  оператор сравнения</w:t>
      </w:r>
    </w:p>
    <w:p w14:paraId="44CA96BA" w14:textId="77777777" w:rsidR="00401862" w:rsidRPr="00401862" w:rsidRDefault="00401862" w:rsidP="00401862">
      <w:r>
        <w:t xml:space="preserve">Входные параметры: </w:t>
      </w:r>
    </w:p>
    <w:p w14:paraId="2B0541E7" w14:textId="77777777" w:rsidR="00401862" w:rsidRPr="00401862" w:rsidRDefault="00401862" w:rsidP="00401862">
      <w:r w:rsidRPr="005C2963">
        <w:rPr>
          <w:rStyle w:val="a8"/>
        </w:rPr>
        <w:t>v</w:t>
      </w:r>
      <w:r w:rsidRPr="00401862">
        <w:t xml:space="preserve"> –</w:t>
      </w:r>
      <w:r>
        <w:t xml:space="preserve"> экземпляр класса, с которым сравниваем</w:t>
      </w:r>
    </w:p>
    <w:p w14:paraId="03BDF6B7" w14:textId="77777777" w:rsidR="00401862" w:rsidRDefault="00401862" w:rsidP="00401862">
      <w:r>
        <w:t xml:space="preserve">Выходные параметры: </w:t>
      </w:r>
    </w:p>
    <w:p w14:paraId="29AE7C02" w14:textId="048B4B9A" w:rsidR="00401862" w:rsidRPr="00401862" w:rsidRDefault="00901702" w:rsidP="00401862">
      <w:proofErr w:type="spellStart"/>
      <w:r w:rsidRPr="005C2963">
        <w:rPr>
          <w:rStyle w:val="a8"/>
        </w:rPr>
        <w:t>t</w:t>
      </w:r>
      <w:r w:rsidR="00401862" w:rsidRPr="005C2963">
        <w:rPr>
          <w:rStyle w:val="a8"/>
        </w:rPr>
        <w:t>rue</w:t>
      </w:r>
      <w:proofErr w:type="spellEnd"/>
      <w:r w:rsidR="00401862" w:rsidRPr="00401862">
        <w:t xml:space="preserve"> (1), </w:t>
      </w:r>
      <w:r w:rsidR="00401862">
        <w:t xml:space="preserve">если они не равны, иначе </w:t>
      </w:r>
      <w:proofErr w:type="spellStart"/>
      <w:r w:rsidR="00401862" w:rsidRPr="005C2963">
        <w:rPr>
          <w:rStyle w:val="a8"/>
        </w:rPr>
        <w:t>false</w:t>
      </w:r>
      <w:proofErr w:type="spellEnd"/>
      <w:r w:rsidR="00401862" w:rsidRPr="00401862">
        <w:t>(0)</w:t>
      </w:r>
      <w:r w:rsidR="00401862">
        <w:t>.</w:t>
      </w:r>
    </w:p>
    <w:p w14:paraId="4DABFB81" w14:textId="77777777" w:rsidR="00DB65D9" w:rsidRDefault="00DB65D9" w:rsidP="00401862">
      <w:pPr>
        <w:ind w:firstLine="0"/>
      </w:pPr>
    </w:p>
    <w:p w14:paraId="6E04E501" w14:textId="6802C33A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DB65D9">
        <w:rPr>
          <w:rStyle w:val="a8"/>
          <w:lang w:val="en-US"/>
        </w:rPr>
        <w:t>const TVector&lt;ValType&gt;&amp; operator=(const TVector&lt;ValType&gt; &amp;v);</w:t>
      </w:r>
    </w:p>
    <w:p w14:paraId="4CD25611" w14:textId="179238F0" w:rsidR="00DB65D9" w:rsidRDefault="00DB65D9" w:rsidP="00DB65D9">
      <w:r>
        <w:t xml:space="preserve">Назначение: </w:t>
      </w:r>
      <w:r w:rsidR="00401862">
        <w:t>оператор присваивания</w:t>
      </w:r>
    </w:p>
    <w:p w14:paraId="3C3CAA02" w14:textId="77777777" w:rsidR="00DB65D9" w:rsidRDefault="00DB65D9" w:rsidP="00DB65D9">
      <w:r>
        <w:t>Входные параметры:</w:t>
      </w:r>
    </w:p>
    <w:p w14:paraId="6326936B" w14:textId="48E8DE7C" w:rsidR="00401862" w:rsidRPr="00401862" w:rsidRDefault="00401862" w:rsidP="00401862">
      <w:r w:rsidRPr="005C2963">
        <w:rPr>
          <w:rStyle w:val="a8"/>
        </w:rPr>
        <w:t>v</w:t>
      </w:r>
      <w:r w:rsidRPr="00401862">
        <w:t xml:space="preserve"> –</w:t>
      </w:r>
      <w:r>
        <w:t xml:space="preserve"> экземпляр класса, который присваиваем</w:t>
      </w:r>
    </w:p>
    <w:p w14:paraId="7E52F4C7" w14:textId="77777777" w:rsidR="00DB65D9" w:rsidRPr="00297F4D" w:rsidRDefault="00DB65D9" w:rsidP="00DB65D9">
      <w:r>
        <w:t xml:space="preserve">Выходные параметры: </w:t>
      </w:r>
    </w:p>
    <w:p w14:paraId="6F369CC7" w14:textId="2A7D200A" w:rsidR="00401862" w:rsidRPr="00E63F82" w:rsidRDefault="00401862" w:rsidP="00DB65D9">
      <w:pPr>
        <w:rPr>
          <w:lang w:val="en-US"/>
        </w:rPr>
      </w:pPr>
      <w:r>
        <w:t>Ссылка</w:t>
      </w:r>
      <w:r w:rsidRPr="00E63F82">
        <w:rPr>
          <w:lang w:val="en-US"/>
        </w:rPr>
        <w:t xml:space="preserve"> </w:t>
      </w:r>
      <w:r>
        <w:t>на</w:t>
      </w:r>
      <w:r w:rsidRPr="00E63F82">
        <w:rPr>
          <w:lang w:val="en-US"/>
        </w:rPr>
        <w:t xml:space="preserve"> </w:t>
      </w:r>
      <w:r>
        <w:t>присвоенный</w:t>
      </w:r>
      <w:r w:rsidRPr="00E63F82">
        <w:rPr>
          <w:lang w:val="en-US"/>
        </w:rPr>
        <w:t xml:space="preserve"> </w:t>
      </w:r>
      <w:r>
        <w:t>экземпляр</w:t>
      </w:r>
      <w:r w:rsidRPr="00E63F82">
        <w:rPr>
          <w:lang w:val="en-US"/>
        </w:rPr>
        <w:t xml:space="preserve"> </w:t>
      </w:r>
      <w:r>
        <w:t>класса</w:t>
      </w:r>
    </w:p>
    <w:p w14:paraId="0466923D" w14:textId="77777777" w:rsidR="00DB65D9" w:rsidRPr="00E63F82" w:rsidRDefault="00DB65D9" w:rsidP="00DB65D9">
      <w:pPr>
        <w:rPr>
          <w:lang w:val="en-US"/>
        </w:rPr>
      </w:pPr>
    </w:p>
    <w:p w14:paraId="2899FF5B" w14:textId="0055E13F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DB65D9">
        <w:rPr>
          <w:rStyle w:val="a8"/>
          <w:lang w:val="en-US"/>
        </w:rPr>
        <w:t>TVector&lt;ValType&gt;  operator+(const ValType &amp;val);</w:t>
      </w:r>
    </w:p>
    <w:p w14:paraId="36E60F1D" w14:textId="2A06CA67" w:rsidR="00DB65D9" w:rsidRDefault="00DB65D9" w:rsidP="00DB65D9">
      <w:r>
        <w:t xml:space="preserve">Назначение: </w:t>
      </w:r>
      <w:r w:rsidR="00401862">
        <w:t>оператор суммирования вектора и значения</w:t>
      </w:r>
    </w:p>
    <w:p w14:paraId="32DEA932" w14:textId="18079E00" w:rsidR="00DB65D9" w:rsidRDefault="00DB65D9" w:rsidP="00DB65D9">
      <w:r>
        <w:t>Входные параметры:</w:t>
      </w:r>
      <w:r w:rsidR="00401862">
        <w:t xml:space="preserve"> </w:t>
      </w:r>
    </w:p>
    <w:p w14:paraId="30BE5131" w14:textId="00BBDCBA" w:rsidR="00401862" w:rsidRPr="00401862" w:rsidRDefault="00401862" w:rsidP="00DB65D9">
      <w:r w:rsidRPr="005C2963">
        <w:rPr>
          <w:rStyle w:val="a8"/>
        </w:rPr>
        <w:t>Val</w:t>
      </w:r>
      <w:r w:rsidRPr="00401862">
        <w:t xml:space="preserve"> – </w:t>
      </w:r>
      <w:r>
        <w:t>элемент, с которым суммируем</w:t>
      </w:r>
    </w:p>
    <w:p w14:paraId="230DBEF4" w14:textId="77777777" w:rsidR="00DB65D9" w:rsidRDefault="00DB65D9" w:rsidP="00DB65D9">
      <w:r>
        <w:t xml:space="preserve">Выходные параметры: </w:t>
      </w:r>
    </w:p>
    <w:p w14:paraId="67D75D8A" w14:textId="0B965997" w:rsidR="00401862" w:rsidRDefault="00401862" w:rsidP="00DB65D9">
      <w:r>
        <w:t xml:space="preserve">Экземпляр класса, элементы  которого на </w:t>
      </w:r>
      <w:r w:rsidRPr="005C2963">
        <w:rPr>
          <w:rStyle w:val="a8"/>
        </w:rPr>
        <w:t>val</w:t>
      </w:r>
      <w:r w:rsidRPr="00401862">
        <w:t xml:space="preserve"> </w:t>
      </w:r>
      <w:r>
        <w:t xml:space="preserve">больше </w:t>
      </w:r>
    </w:p>
    <w:p w14:paraId="3E79C894" w14:textId="77777777" w:rsidR="005C2963" w:rsidRDefault="005C2963" w:rsidP="00DB65D9"/>
    <w:p w14:paraId="6C186674" w14:textId="4D892579" w:rsidR="00401862" w:rsidRPr="00DB65D9" w:rsidRDefault="00401862" w:rsidP="004018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DB65D9">
        <w:rPr>
          <w:rStyle w:val="a8"/>
          <w:lang w:val="en-US"/>
        </w:rPr>
        <w:t>TVector&lt;ValType&gt;  operator</w:t>
      </w:r>
      <w:r w:rsidRPr="00401862">
        <w:rPr>
          <w:rStyle w:val="a8"/>
          <w:lang w:val="en-US"/>
        </w:rPr>
        <w:t>-</w:t>
      </w:r>
      <w:r w:rsidRPr="00DB65D9">
        <w:rPr>
          <w:rStyle w:val="a8"/>
          <w:lang w:val="en-US"/>
        </w:rPr>
        <w:t>(const ValType &amp;val);</w:t>
      </w:r>
    </w:p>
    <w:p w14:paraId="7F1F5092" w14:textId="6B690BC4" w:rsidR="00401862" w:rsidRDefault="00401862" w:rsidP="00401862">
      <w:r>
        <w:t>Назначение: оператор вычитания вектора и значения</w:t>
      </w:r>
    </w:p>
    <w:p w14:paraId="6F62E88C" w14:textId="77777777" w:rsidR="00401862" w:rsidRDefault="00401862" w:rsidP="00401862">
      <w:r>
        <w:t xml:space="preserve">Входные параметры: </w:t>
      </w:r>
    </w:p>
    <w:p w14:paraId="40803846" w14:textId="113D0541" w:rsidR="00401862" w:rsidRPr="00401862" w:rsidRDefault="00401862" w:rsidP="00401862">
      <w:r w:rsidRPr="005C2963">
        <w:rPr>
          <w:rStyle w:val="a8"/>
        </w:rPr>
        <w:t>Val</w:t>
      </w:r>
      <w:r w:rsidRPr="00401862">
        <w:t xml:space="preserve"> – </w:t>
      </w:r>
      <w:r>
        <w:t>элемент, который вычитаем</w:t>
      </w:r>
    </w:p>
    <w:p w14:paraId="11FBA12F" w14:textId="77777777" w:rsidR="00401862" w:rsidRDefault="00401862" w:rsidP="00401862">
      <w:r>
        <w:t xml:space="preserve">Выходные параметры: </w:t>
      </w:r>
    </w:p>
    <w:p w14:paraId="7D63540C" w14:textId="026802C6" w:rsidR="00401862" w:rsidRPr="00401862" w:rsidRDefault="00401862" w:rsidP="00401862">
      <w:r>
        <w:t xml:space="preserve">Экземпляр класса, элементы  которого на </w:t>
      </w:r>
      <w:r w:rsidRPr="005C2963">
        <w:rPr>
          <w:rStyle w:val="a8"/>
        </w:rPr>
        <w:t>val</w:t>
      </w:r>
      <w:r w:rsidRPr="00401862">
        <w:t xml:space="preserve"> </w:t>
      </w:r>
      <w:r>
        <w:t>меньше</w:t>
      </w:r>
    </w:p>
    <w:p w14:paraId="14B48329" w14:textId="77777777" w:rsidR="00401862" w:rsidRDefault="00401862" w:rsidP="00DB65D9">
      <w:pPr>
        <w:rPr>
          <w:rStyle w:val="a8"/>
        </w:rPr>
      </w:pPr>
    </w:p>
    <w:p w14:paraId="755EEA0B" w14:textId="77777777" w:rsidR="005C2963" w:rsidRPr="005C2963" w:rsidRDefault="005C2963" w:rsidP="00DB65D9">
      <w:pPr>
        <w:rPr>
          <w:rStyle w:val="a8"/>
        </w:rPr>
      </w:pPr>
    </w:p>
    <w:p w14:paraId="3757DF88" w14:textId="70650971" w:rsidR="00401862" w:rsidRPr="00DB65D9" w:rsidRDefault="00401862" w:rsidP="004018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DB65D9">
        <w:rPr>
          <w:rStyle w:val="a8"/>
          <w:lang w:val="en-US"/>
        </w:rPr>
        <w:lastRenderedPageBreak/>
        <w:t>TVector&lt;ValType&gt;  operator</w:t>
      </w:r>
      <w:r w:rsidRPr="00401862">
        <w:rPr>
          <w:rStyle w:val="a8"/>
          <w:lang w:val="en-US"/>
        </w:rPr>
        <w:t>*</w:t>
      </w:r>
      <w:r w:rsidRPr="00DB65D9">
        <w:rPr>
          <w:rStyle w:val="a8"/>
          <w:lang w:val="en-US"/>
        </w:rPr>
        <w:t>(const ValType &amp;val);</w:t>
      </w:r>
    </w:p>
    <w:p w14:paraId="41272B5D" w14:textId="60980E15" w:rsidR="00401862" w:rsidRDefault="00401862" w:rsidP="00401862">
      <w:r>
        <w:t>Назначение: оператор умножения вектора на значение</w:t>
      </w:r>
    </w:p>
    <w:p w14:paraId="16B76927" w14:textId="77777777" w:rsidR="00401862" w:rsidRDefault="00401862" w:rsidP="00401862">
      <w:r>
        <w:t xml:space="preserve">Входные параметры: </w:t>
      </w:r>
    </w:p>
    <w:p w14:paraId="1549B2E5" w14:textId="71FE0448" w:rsidR="00401862" w:rsidRPr="00401862" w:rsidRDefault="00401862" w:rsidP="00401862">
      <w:r w:rsidRPr="005C2963">
        <w:rPr>
          <w:rStyle w:val="a8"/>
        </w:rPr>
        <w:t xml:space="preserve">Val </w:t>
      </w:r>
      <w:r w:rsidRPr="00401862">
        <w:t xml:space="preserve">– </w:t>
      </w:r>
      <w:r>
        <w:t>элемент, на который умножаем вектор</w:t>
      </w:r>
    </w:p>
    <w:p w14:paraId="4760B7BC" w14:textId="77777777" w:rsidR="00401862" w:rsidRDefault="00401862" w:rsidP="00401862">
      <w:r>
        <w:t xml:space="preserve">Выходные параметры: </w:t>
      </w:r>
    </w:p>
    <w:p w14:paraId="16D9A9E8" w14:textId="2DFE900B" w:rsidR="00401862" w:rsidRPr="00401862" w:rsidRDefault="00401862" w:rsidP="00401862">
      <w:r>
        <w:t xml:space="preserve">Экземпляр класса, элементы  которого в </w:t>
      </w:r>
      <w:r w:rsidRPr="005C2963">
        <w:rPr>
          <w:rStyle w:val="a8"/>
        </w:rPr>
        <w:t>val</w:t>
      </w:r>
      <w:r w:rsidRPr="00401862">
        <w:t xml:space="preserve"> </w:t>
      </w:r>
      <w:r>
        <w:t xml:space="preserve">раз больше </w:t>
      </w:r>
    </w:p>
    <w:p w14:paraId="4AA49FF9" w14:textId="77777777" w:rsidR="00DB65D9" w:rsidRDefault="00DB65D9" w:rsidP="00DB65D9"/>
    <w:p w14:paraId="6AADD9E4" w14:textId="5D38A75F" w:rsidR="00DB65D9" w:rsidRPr="00DB65D9" w:rsidRDefault="00DB65D9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DB65D9">
        <w:rPr>
          <w:rStyle w:val="a8"/>
          <w:lang w:val="en-US"/>
        </w:rPr>
        <w:t>TVector&lt;ValType&gt;  operator+(const TVector&lt;ValType&gt; &amp;v);</w:t>
      </w:r>
    </w:p>
    <w:p w14:paraId="6BB6142C" w14:textId="1D23F34D" w:rsidR="00401862" w:rsidRDefault="00401862" w:rsidP="00401862">
      <w:r>
        <w:t>Назначение: оператор суммирования векторов</w:t>
      </w:r>
    </w:p>
    <w:p w14:paraId="4330D272" w14:textId="77777777" w:rsidR="00401862" w:rsidRDefault="00401862" w:rsidP="00401862">
      <w:r>
        <w:t xml:space="preserve">Входные параметры: </w:t>
      </w:r>
    </w:p>
    <w:p w14:paraId="38492CEC" w14:textId="77777777" w:rsidR="00401862" w:rsidRDefault="00401862" w:rsidP="00401862">
      <w:r w:rsidRPr="005C2963">
        <w:rPr>
          <w:rStyle w:val="a8"/>
        </w:rPr>
        <w:t>V</w:t>
      </w:r>
      <w:r w:rsidRPr="00401862">
        <w:t xml:space="preserve"> – </w:t>
      </w:r>
      <w:r>
        <w:t>вектор, который суммируем</w:t>
      </w:r>
    </w:p>
    <w:p w14:paraId="61D1F8A5" w14:textId="235CC047" w:rsidR="00401862" w:rsidRDefault="00401862" w:rsidP="00401862">
      <w:r>
        <w:t xml:space="preserve">Выходные параметры: </w:t>
      </w:r>
    </w:p>
    <w:p w14:paraId="4F3CB811" w14:textId="4C1F7049" w:rsidR="00401862" w:rsidRDefault="00401862" w:rsidP="00401862">
      <w:r>
        <w:t>Экземпляр класса, равный сумме двух векторов</w:t>
      </w:r>
    </w:p>
    <w:p w14:paraId="7152D398" w14:textId="656478C4" w:rsidR="00401862" w:rsidRPr="00DB65D9" w:rsidRDefault="00401862" w:rsidP="004018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DB65D9">
        <w:rPr>
          <w:rStyle w:val="a8"/>
          <w:lang w:val="en-US"/>
        </w:rPr>
        <w:t>TVector&lt;ValType&gt;  operator</w:t>
      </w:r>
      <w:r w:rsidRPr="00401862">
        <w:rPr>
          <w:rStyle w:val="a8"/>
          <w:lang w:val="en-US"/>
        </w:rPr>
        <w:t>-</w:t>
      </w:r>
      <w:r w:rsidRPr="00DB65D9">
        <w:rPr>
          <w:rStyle w:val="a8"/>
          <w:lang w:val="en-US"/>
        </w:rPr>
        <w:t>(const TVector&lt;ValType&gt; &amp;v);</w:t>
      </w:r>
    </w:p>
    <w:p w14:paraId="118C571F" w14:textId="6299602C" w:rsidR="00401862" w:rsidRDefault="00401862" w:rsidP="00401862">
      <w:r>
        <w:t>Назначение: оператор вычитания векторов</w:t>
      </w:r>
    </w:p>
    <w:p w14:paraId="4FF6FF20" w14:textId="77777777" w:rsidR="00401862" w:rsidRDefault="00401862" w:rsidP="00401862">
      <w:r>
        <w:t xml:space="preserve">Входные параметры: </w:t>
      </w:r>
    </w:p>
    <w:p w14:paraId="51A657AC" w14:textId="05C8F806" w:rsidR="00401862" w:rsidRDefault="00401862" w:rsidP="00401862">
      <w:r w:rsidRPr="005C2963">
        <w:rPr>
          <w:rStyle w:val="a8"/>
        </w:rPr>
        <w:t>V</w:t>
      </w:r>
      <w:r w:rsidRPr="00401862">
        <w:t xml:space="preserve"> – </w:t>
      </w:r>
      <w:r>
        <w:t>вектор, который вычитаем</w:t>
      </w:r>
    </w:p>
    <w:p w14:paraId="757E54A5" w14:textId="77777777" w:rsidR="00401862" w:rsidRDefault="00401862" w:rsidP="00401862">
      <w:r>
        <w:t xml:space="preserve">Выходные параметры: </w:t>
      </w:r>
    </w:p>
    <w:p w14:paraId="0A82451E" w14:textId="3B27503D" w:rsidR="00401862" w:rsidRDefault="00401862" w:rsidP="00401862">
      <w:r>
        <w:t>Экземпляр класса, равный разности двух векторов</w:t>
      </w:r>
    </w:p>
    <w:p w14:paraId="0755FED3" w14:textId="77777777" w:rsidR="00401862" w:rsidRDefault="00401862" w:rsidP="00401862"/>
    <w:p w14:paraId="727D7D2D" w14:textId="13ECE444" w:rsidR="00401862" w:rsidRPr="00DB65D9" w:rsidRDefault="00401862" w:rsidP="004018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DB65D9">
        <w:rPr>
          <w:rStyle w:val="a8"/>
          <w:lang w:val="en-US"/>
        </w:rPr>
        <w:t>TVector&lt;ValType&gt;  operator</w:t>
      </w:r>
      <w:r w:rsidRPr="00401862">
        <w:rPr>
          <w:rStyle w:val="a8"/>
          <w:lang w:val="en-US"/>
        </w:rPr>
        <w:t>*</w:t>
      </w:r>
      <w:r w:rsidRPr="00DB65D9">
        <w:rPr>
          <w:rStyle w:val="a8"/>
          <w:lang w:val="en-US"/>
        </w:rPr>
        <w:t>(const TVector&lt;ValType&gt; &amp;v);</w:t>
      </w:r>
    </w:p>
    <w:p w14:paraId="53382B38" w14:textId="069D6F29" w:rsidR="00401862" w:rsidRDefault="00401862" w:rsidP="00401862">
      <w:r>
        <w:t>Назначение: оператор умножения векторов</w:t>
      </w:r>
    </w:p>
    <w:p w14:paraId="2CDEF78F" w14:textId="77777777" w:rsidR="00401862" w:rsidRDefault="00401862" w:rsidP="00401862">
      <w:r>
        <w:t xml:space="preserve">Входные параметры: </w:t>
      </w:r>
    </w:p>
    <w:p w14:paraId="00CBF83A" w14:textId="1F08B78D" w:rsidR="00401862" w:rsidRDefault="00401862" w:rsidP="00401862">
      <w:r w:rsidRPr="005C2963">
        <w:rPr>
          <w:rStyle w:val="a8"/>
        </w:rPr>
        <w:t>V</w:t>
      </w:r>
      <w:r w:rsidRPr="00401862">
        <w:t xml:space="preserve"> – </w:t>
      </w:r>
      <w:r>
        <w:t>вектор, на который умножаем</w:t>
      </w:r>
    </w:p>
    <w:p w14:paraId="2BFE834B" w14:textId="77777777" w:rsidR="00401862" w:rsidRDefault="00401862" w:rsidP="00401862">
      <w:r>
        <w:t xml:space="preserve">Выходные параметры: </w:t>
      </w:r>
    </w:p>
    <w:p w14:paraId="5DFF8CE4" w14:textId="627C0279" w:rsidR="00401862" w:rsidRDefault="00401862" w:rsidP="00401862">
      <w:r>
        <w:t>Значение, равное скалярному произведению двух векторов</w:t>
      </w:r>
    </w:p>
    <w:p w14:paraId="1F7841B2" w14:textId="77777777" w:rsidR="00231600" w:rsidRDefault="00231600" w:rsidP="00401862"/>
    <w:p w14:paraId="1AA56400" w14:textId="77777777" w:rsidR="00231600" w:rsidRPr="00DB65D9" w:rsidRDefault="00231600" w:rsidP="0023160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>friend istream&amp; operator&gt;&gt;(istream &amp;in, TVector&lt;ValType&gt; &amp;v)</w:t>
      </w:r>
      <w:r>
        <w:rPr>
          <w:rStyle w:val="a8"/>
          <w:lang w:val="en-US"/>
        </w:rPr>
        <w:t>;</w:t>
      </w:r>
    </w:p>
    <w:p w14:paraId="642820C1" w14:textId="11243479" w:rsidR="00401862" w:rsidRDefault="00231600" w:rsidP="00401862">
      <w:r>
        <w:t xml:space="preserve">Назначение: оператор ввода вектора </w:t>
      </w:r>
    </w:p>
    <w:p w14:paraId="04246FFC" w14:textId="7C1CD913" w:rsidR="00231600" w:rsidRDefault="00231600" w:rsidP="00401862">
      <w:r>
        <w:t>Входные параметры:</w:t>
      </w:r>
    </w:p>
    <w:p w14:paraId="6ED2FFC4" w14:textId="40E8D116" w:rsidR="00231600" w:rsidRDefault="005C2963" w:rsidP="00401862">
      <w:r>
        <w:rPr>
          <w:rStyle w:val="a8"/>
          <w:lang w:val="en-US"/>
        </w:rPr>
        <w:t>i</w:t>
      </w:r>
      <w:r w:rsidR="00231600" w:rsidRPr="005C2963">
        <w:rPr>
          <w:rStyle w:val="a8"/>
        </w:rPr>
        <w:t>n</w:t>
      </w:r>
      <w:r w:rsidR="00231600" w:rsidRPr="00231600">
        <w:t xml:space="preserve"> – </w:t>
      </w:r>
      <w:r w:rsidR="00231600">
        <w:t>ссылка на буфер, из которого вводим вектор</w:t>
      </w:r>
    </w:p>
    <w:p w14:paraId="7583331D" w14:textId="28DDEF62" w:rsidR="00231600" w:rsidRDefault="00231600" w:rsidP="00401862">
      <w:r w:rsidRPr="005C2963">
        <w:rPr>
          <w:rStyle w:val="a8"/>
        </w:rPr>
        <w:t>V</w:t>
      </w:r>
      <w:r>
        <w:t xml:space="preserve"> – ссылка на вектор, который вводим</w:t>
      </w:r>
    </w:p>
    <w:p w14:paraId="1B3ED0E2" w14:textId="49041942" w:rsidR="00231600" w:rsidRDefault="00231600" w:rsidP="00401862">
      <w:pPr>
        <w:rPr>
          <w:lang w:val="en-US"/>
        </w:rPr>
      </w:pPr>
      <w:r w:rsidRPr="005C2963">
        <w:rPr>
          <w:rStyle w:val="a8"/>
        </w:rPr>
        <w:t>Выходные</w:t>
      </w:r>
      <w:r w:rsidRPr="00297F4D">
        <w:rPr>
          <w:lang w:val="en-US"/>
        </w:rPr>
        <w:t xml:space="preserve"> </w:t>
      </w:r>
      <w:r>
        <w:t>данные</w:t>
      </w:r>
      <w:r w:rsidRPr="00297F4D">
        <w:rPr>
          <w:lang w:val="en-US"/>
        </w:rPr>
        <w:t xml:space="preserve">: </w:t>
      </w:r>
    </w:p>
    <w:p w14:paraId="5614F77B" w14:textId="6A6D5A5B" w:rsidR="00231600" w:rsidRPr="00297F4D" w:rsidRDefault="005C2963" w:rsidP="00401862">
      <w:pPr>
        <w:rPr>
          <w:lang w:val="en-US"/>
        </w:rPr>
      </w:pPr>
      <w:r>
        <w:rPr>
          <w:rStyle w:val="a8"/>
          <w:lang w:val="en-US"/>
        </w:rPr>
        <w:t>i</w:t>
      </w:r>
      <w:r w:rsidR="00231600" w:rsidRPr="001C5966">
        <w:rPr>
          <w:rStyle w:val="a8"/>
          <w:lang w:val="en-US"/>
        </w:rPr>
        <w:t>n</w:t>
      </w:r>
      <w:r w:rsidR="00231600">
        <w:rPr>
          <w:lang w:val="en-US"/>
        </w:rPr>
        <w:t xml:space="preserve"> – </w:t>
      </w:r>
      <w:r w:rsidR="00231600">
        <w:t>ссылка</w:t>
      </w:r>
      <w:r w:rsidR="00231600" w:rsidRPr="00231600">
        <w:rPr>
          <w:lang w:val="en-US"/>
        </w:rPr>
        <w:t xml:space="preserve"> </w:t>
      </w:r>
      <w:r w:rsidR="00231600">
        <w:t>буфер</w:t>
      </w:r>
    </w:p>
    <w:p w14:paraId="219FB3F2" w14:textId="77777777" w:rsidR="00231600" w:rsidRPr="00231600" w:rsidRDefault="00231600" w:rsidP="00401862">
      <w:pPr>
        <w:rPr>
          <w:lang w:val="en-US"/>
        </w:rPr>
      </w:pPr>
    </w:p>
    <w:p w14:paraId="49B27D89" w14:textId="77777777" w:rsidR="00231600" w:rsidRDefault="00231600" w:rsidP="0023160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>friend ostream&amp; operator&lt;&lt;(ostream &amp;out,TVector&lt;ValType&gt; &amp;v)</w:t>
      </w:r>
      <w:r>
        <w:rPr>
          <w:rStyle w:val="a8"/>
          <w:lang w:val="en-US"/>
        </w:rPr>
        <w:t>;</w:t>
      </w:r>
    </w:p>
    <w:p w14:paraId="0DB59951" w14:textId="3A02088B" w:rsidR="00231600" w:rsidRPr="00297F4D" w:rsidRDefault="00231600" w:rsidP="00231600">
      <w:r>
        <w:lastRenderedPageBreak/>
        <w:t xml:space="preserve">Назначение: оператор вывода вектора </w:t>
      </w:r>
    </w:p>
    <w:p w14:paraId="0AC76623" w14:textId="77777777" w:rsidR="00231600" w:rsidRDefault="00231600" w:rsidP="00231600">
      <w:r>
        <w:t>Входные параметры:</w:t>
      </w:r>
    </w:p>
    <w:p w14:paraId="1EA5F88D" w14:textId="100DA9AD" w:rsidR="00231600" w:rsidRDefault="005C2963" w:rsidP="00231600">
      <w:proofErr w:type="spellStart"/>
      <w:r w:rsidRPr="005C2963">
        <w:rPr>
          <w:rStyle w:val="a8"/>
        </w:rPr>
        <w:t>in</w:t>
      </w:r>
      <w:proofErr w:type="spellEnd"/>
      <w:r w:rsidRPr="005C2963">
        <w:rPr>
          <w:rStyle w:val="a8"/>
        </w:rPr>
        <w:t xml:space="preserve"> </w:t>
      </w:r>
      <w:r w:rsidR="00231600" w:rsidRPr="00231600">
        <w:t xml:space="preserve">– </w:t>
      </w:r>
      <w:r w:rsidR="00231600">
        <w:t>ссылка на буфер, из которого выводим вектор</w:t>
      </w:r>
    </w:p>
    <w:p w14:paraId="603CF6AA" w14:textId="2AF04328" w:rsidR="00231600" w:rsidRDefault="005C2963" w:rsidP="00231600">
      <w:r w:rsidRPr="005C2963">
        <w:rPr>
          <w:rStyle w:val="a8"/>
        </w:rPr>
        <w:t>v</w:t>
      </w:r>
      <w:r w:rsidR="00231600">
        <w:t xml:space="preserve"> – ссылка на вектор, который выводим</w:t>
      </w:r>
    </w:p>
    <w:p w14:paraId="1DCFAF80" w14:textId="77777777" w:rsidR="00231600" w:rsidRPr="00297F4D" w:rsidRDefault="00231600" w:rsidP="00231600">
      <w:r>
        <w:t xml:space="preserve">Выходные данные: </w:t>
      </w:r>
    </w:p>
    <w:p w14:paraId="1194B68F" w14:textId="27828C58" w:rsidR="0062467B" w:rsidRPr="00297F4D" w:rsidRDefault="005C2963" w:rsidP="00357DA0">
      <w:proofErr w:type="spellStart"/>
      <w:r w:rsidRPr="005C2963">
        <w:rPr>
          <w:rStyle w:val="a8"/>
        </w:rPr>
        <w:t>in</w:t>
      </w:r>
      <w:proofErr w:type="spellEnd"/>
      <w:r w:rsidR="00231600" w:rsidRPr="00297F4D">
        <w:t xml:space="preserve"> – </w:t>
      </w:r>
      <w:r w:rsidR="00231600">
        <w:t>ссылка</w:t>
      </w:r>
      <w:r w:rsidR="00231600" w:rsidRPr="00297F4D">
        <w:t xml:space="preserve"> </w:t>
      </w:r>
      <w:r w:rsidR="00231600">
        <w:t>буфер</w:t>
      </w:r>
      <w:r w:rsidR="00AC22CE" w:rsidRPr="00297F4D">
        <w:t xml:space="preserve"> </w:t>
      </w:r>
      <w:r w:rsidR="0062467B" w:rsidRPr="00297F4D">
        <w:br w:type="page"/>
      </w:r>
    </w:p>
    <w:p w14:paraId="112C4174" w14:textId="44F31DFA" w:rsidR="0062467B" w:rsidRDefault="0062467B" w:rsidP="0062467B">
      <w:pPr>
        <w:pStyle w:val="3"/>
        <w:rPr>
          <w:lang w:val="en-US"/>
        </w:rPr>
      </w:pPr>
      <w:bookmarkStart w:id="39" w:name="_Toc149451823"/>
      <w:r>
        <w:lastRenderedPageBreak/>
        <w:t xml:space="preserve">Описание класса </w:t>
      </w:r>
      <w:r w:rsidR="000C3B6F">
        <w:rPr>
          <w:lang w:val="en-US"/>
        </w:rPr>
        <w:t>TMatrix</w:t>
      </w:r>
      <w:bookmarkEnd w:id="39"/>
    </w:p>
    <w:p w14:paraId="688151E0" w14:textId="77777777" w:rsidR="00021DBD" w:rsidRPr="00E31A78" w:rsidRDefault="00021DBD" w:rsidP="00021DBD">
      <w:pPr>
        <w:rPr>
          <w:rStyle w:val="a8"/>
          <w:lang w:val="en-US"/>
        </w:rPr>
      </w:pPr>
    </w:p>
    <w:p w14:paraId="435FC2C8" w14:textId="77777777" w:rsidR="00E31A78" w:rsidRPr="00E31A78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E31A78">
        <w:rPr>
          <w:rStyle w:val="a8"/>
        </w:rPr>
        <w:t>template &lt;class ValType&gt;</w:t>
      </w:r>
    </w:p>
    <w:p w14:paraId="4BC045E7" w14:textId="77777777" w:rsidR="00E31A78" w:rsidRPr="00E31A78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E31A78">
        <w:rPr>
          <w:rStyle w:val="a8"/>
          <w:lang w:val="en-US"/>
        </w:rPr>
        <w:t>class TMatrix : public TVector&lt;TVector&lt;ValType&gt;&gt;</w:t>
      </w:r>
    </w:p>
    <w:p w14:paraId="2A468131" w14:textId="77777777" w:rsidR="00E31A78" w:rsidRPr="00E31A78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E31A78">
        <w:rPr>
          <w:rStyle w:val="a8"/>
          <w:lang w:val="en-US"/>
        </w:rPr>
        <w:t>{</w:t>
      </w:r>
    </w:p>
    <w:p w14:paraId="6DD6F935" w14:textId="77777777" w:rsidR="00E31A78" w:rsidRPr="00E31A78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E31A78">
        <w:rPr>
          <w:rStyle w:val="a8"/>
          <w:lang w:val="en-US"/>
        </w:rPr>
        <w:t>public:</w:t>
      </w:r>
    </w:p>
    <w:p w14:paraId="6B23603C" w14:textId="77777777" w:rsidR="00E31A78" w:rsidRPr="00E31A78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E31A78">
        <w:rPr>
          <w:rStyle w:val="a8"/>
          <w:lang w:val="en-US"/>
        </w:rPr>
        <w:t xml:space="preserve">  TMatrix(int s = 10);                           </w:t>
      </w:r>
    </w:p>
    <w:p w14:paraId="472FD2E9" w14:textId="77777777" w:rsidR="00E31A78" w:rsidRPr="00E31A78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E31A78">
        <w:rPr>
          <w:rStyle w:val="a8"/>
          <w:lang w:val="en-US"/>
        </w:rPr>
        <w:t xml:space="preserve">  TMatrix(const TMatrix &amp;mt);                    </w:t>
      </w:r>
    </w:p>
    <w:p w14:paraId="10BB0AE4" w14:textId="77777777" w:rsidR="00E31A78" w:rsidRPr="00E31A78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E31A78">
        <w:rPr>
          <w:rStyle w:val="a8"/>
          <w:lang w:val="en-US"/>
        </w:rPr>
        <w:t xml:space="preserve">  TMatrix(const TVector&lt;TVector&lt;ValType&gt; &gt; &amp;mt); </w:t>
      </w:r>
    </w:p>
    <w:p w14:paraId="729D82EC" w14:textId="77777777" w:rsidR="00E31A78" w:rsidRPr="00E31A78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E31A78">
        <w:rPr>
          <w:rStyle w:val="a8"/>
          <w:lang w:val="en-US"/>
        </w:rPr>
        <w:t xml:space="preserve">  bool operator==(const TMatrix&lt;ValType&gt;&amp;mt) const;</w:t>
      </w:r>
    </w:p>
    <w:p w14:paraId="1FB49D7C" w14:textId="77777777" w:rsidR="00E31A78" w:rsidRPr="00E31A78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E31A78">
        <w:rPr>
          <w:rStyle w:val="a8"/>
          <w:lang w:val="en-US"/>
        </w:rPr>
        <w:t xml:space="preserve">  bool operator!=(const TMatrix&lt;ValType&gt;&amp;mt) const;</w:t>
      </w:r>
    </w:p>
    <w:p w14:paraId="6F0A5A5D" w14:textId="77777777" w:rsidR="00E31A78" w:rsidRPr="00E31A78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E31A78">
        <w:rPr>
          <w:rStyle w:val="a8"/>
          <w:lang w:val="en-US"/>
        </w:rPr>
        <w:t xml:space="preserve">  const TMatrix&amp; operator=(const TMatrix&lt;ValType&gt; &amp;mt);</w:t>
      </w:r>
    </w:p>
    <w:p w14:paraId="7B398416" w14:textId="77777777" w:rsidR="00E31A78" w:rsidRPr="00E31A78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E31A78">
        <w:rPr>
          <w:rStyle w:val="a8"/>
          <w:lang w:val="en-US"/>
        </w:rPr>
        <w:t xml:space="preserve">  TMatrix  operator+(const TMatrix&lt;ValType&gt; &amp;mt);</w:t>
      </w:r>
    </w:p>
    <w:p w14:paraId="688D4C2E" w14:textId="77777777" w:rsidR="00E31A78" w:rsidRPr="00E31A78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E31A78">
        <w:rPr>
          <w:rStyle w:val="a8"/>
          <w:lang w:val="en-US"/>
        </w:rPr>
        <w:t xml:space="preserve">  TMatrix  operator-(const TMatrix&lt;ValType&gt; &amp;mt);</w:t>
      </w:r>
    </w:p>
    <w:p w14:paraId="5A926685" w14:textId="646833E5" w:rsidR="00E31A78" w:rsidRPr="00E31A78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E31A78">
        <w:rPr>
          <w:rStyle w:val="a8"/>
          <w:lang w:val="en-US"/>
        </w:rPr>
        <w:t xml:space="preserve">  TMatrix  operator*(const TMatrix&lt;ValType&gt; &amp;mt);</w:t>
      </w:r>
    </w:p>
    <w:p w14:paraId="3D73DFAC" w14:textId="77777777" w:rsidR="00E31A78" w:rsidRPr="00E31A78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E31A78">
        <w:rPr>
          <w:rStyle w:val="a8"/>
          <w:lang w:val="en-US"/>
        </w:rPr>
        <w:t xml:space="preserve">  </w:t>
      </w:r>
    </w:p>
    <w:p w14:paraId="21589DC8" w14:textId="77777777" w:rsidR="00E31A78" w:rsidRPr="00E31A78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E31A78">
        <w:rPr>
          <w:rStyle w:val="a8"/>
          <w:lang w:val="en-US"/>
        </w:rPr>
        <w:t xml:space="preserve">  // </w:t>
      </w:r>
      <w:r w:rsidRPr="00E31A78">
        <w:rPr>
          <w:rStyle w:val="a8"/>
        </w:rPr>
        <w:t>ввод</w:t>
      </w:r>
      <w:r w:rsidRPr="00E31A78">
        <w:rPr>
          <w:rStyle w:val="a8"/>
          <w:lang w:val="en-US"/>
        </w:rPr>
        <w:t xml:space="preserve"> / </w:t>
      </w:r>
      <w:r w:rsidRPr="00E31A78">
        <w:rPr>
          <w:rStyle w:val="a8"/>
        </w:rPr>
        <w:t>вывод</w:t>
      </w:r>
    </w:p>
    <w:p w14:paraId="5C4DDFEB" w14:textId="68BAA042" w:rsidR="00E31A78" w:rsidRPr="00E31A78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E31A78">
        <w:rPr>
          <w:rStyle w:val="a8"/>
          <w:lang w:val="en-US"/>
        </w:rPr>
        <w:t xml:space="preserve">  friend istream&amp; operator&gt;&gt;(istream &amp;in, TMatrix&lt;ValType&gt;&amp;mt</w:t>
      </w:r>
      <w:r>
        <w:rPr>
          <w:rStyle w:val="a8"/>
          <w:lang w:val="en-US"/>
        </w:rPr>
        <w:t>);</w:t>
      </w:r>
    </w:p>
    <w:p w14:paraId="7775D980" w14:textId="4DEFD8AC" w:rsidR="00E31A78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E31A78">
        <w:rPr>
          <w:rStyle w:val="a8"/>
          <w:lang w:val="en-US"/>
        </w:rPr>
        <w:t xml:space="preserve">  friend ostream &amp; operator&lt;&lt;( ostream &amp;out, const)</w:t>
      </w:r>
      <w:r>
        <w:rPr>
          <w:rStyle w:val="a8"/>
          <w:lang w:val="en-US"/>
        </w:rPr>
        <w:t>;</w:t>
      </w:r>
    </w:p>
    <w:p w14:paraId="7137D8D3" w14:textId="77777777" w:rsidR="00E31A78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4BE9BE9A" w14:textId="7F260918" w:rsidR="00E31A78" w:rsidRPr="00E31A78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E31A78">
        <w:rPr>
          <w:rStyle w:val="a8"/>
        </w:rPr>
        <w:t>};</w:t>
      </w:r>
    </w:p>
    <w:p w14:paraId="60CCAC75" w14:textId="7D0A3661" w:rsidR="00E31A78" w:rsidRPr="00E31A78" w:rsidRDefault="00E31A78" w:rsidP="005C2963">
      <w:r>
        <w:t xml:space="preserve">Класс наследуется от класса </w:t>
      </w:r>
      <w:r w:rsidRPr="005C2963">
        <w:rPr>
          <w:rStyle w:val="a8"/>
        </w:rPr>
        <w:t>TVector&lt;TVector&lt;ValType&gt;&gt;</w:t>
      </w:r>
      <w:r w:rsidR="005C2963" w:rsidRPr="005C2963">
        <w:rPr>
          <w:rStyle w:val="a8"/>
        </w:rPr>
        <w:t xml:space="preserve"> </w:t>
      </w:r>
      <w:r w:rsidR="005C2963" w:rsidRPr="005C2963">
        <w:t>(</w:t>
      </w:r>
      <w:r w:rsidR="005C2963" w:rsidRPr="005C2963">
        <w:rPr>
          <w:rStyle w:val="a8"/>
        </w:rPr>
        <w:t>Public</w:t>
      </w:r>
      <w:r w:rsidR="005C2963" w:rsidRPr="005C2963">
        <w:t xml:space="preserve"> наследование)</w:t>
      </w:r>
      <w:r w:rsidRPr="005C2963">
        <w:rPr>
          <w:rStyle w:val="a8"/>
        </w:rPr>
        <w:t>.</w:t>
      </w:r>
    </w:p>
    <w:p w14:paraId="38F8A56D" w14:textId="2BA8ABA2" w:rsidR="00E31A78" w:rsidRDefault="00E31A78" w:rsidP="00E31A78">
      <w:r>
        <w:t xml:space="preserve">Назначение: представление матрицы как вектор векторов </w:t>
      </w:r>
    </w:p>
    <w:p w14:paraId="35EF08C3" w14:textId="77777777" w:rsidR="00E31A78" w:rsidRDefault="00E31A78" w:rsidP="00E31A78">
      <w:r>
        <w:t xml:space="preserve">Поля: </w:t>
      </w:r>
    </w:p>
    <w:p w14:paraId="2E2FE33A" w14:textId="3589BEE6" w:rsidR="00E31A78" w:rsidRDefault="00E31A78" w:rsidP="00E31A78">
      <w:pPr>
        <w:ind w:firstLine="0"/>
      </w:pPr>
      <w:r w:rsidRPr="00AC22CE">
        <w:rPr>
          <w:rStyle w:val="a8"/>
        </w:rPr>
        <w:t>StartIndex</w:t>
      </w:r>
      <w:r>
        <w:t xml:space="preserve"> </w:t>
      </w:r>
      <w:r w:rsidRPr="00AC22CE">
        <w:t xml:space="preserve"> - </w:t>
      </w:r>
      <w:r>
        <w:t>индекс первого необходимого элемента</w:t>
      </w:r>
    </w:p>
    <w:p w14:paraId="7E2CFF5C" w14:textId="567F6B3A" w:rsidR="00E31A78" w:rsidRDefault="00E31A78" w:rsidP="00E31A78">
      <w:pPr>
        <w:ind w:firstLine="0"/>
      </w:pPr>
      <w:r w:rsidRPr="00AC22CE">
        <w:rPr>
          <w:rStyle w:val="a8"/>
        </w:rPr>
        <w:t>*pVector</w:t>
      </w:r>
      <w:r>
        <w:t xml:space="preserve"> – память для представления элементов матрицы </w:t>
      </w:r>
    </w:p>
    <w:p w14:paraId="1F4D5DB7" w14:textId="37046E70" w:rsidR="00E31A78" w:rsidRDefault="00E31A78" w:rsidP="00E31A78">
      <w:pPr>
        <w:ind w:firstLine="0"/>
      </w:pPr>
      <w:r w:rsidRPr="00AC22CE">
        <w:rPr>
          <w:rStyle w:val="a8"/>
        </w:rPr>
        <w:t>Size</w:t>
      </w:r>
      <w:r>
        <w:t xml:space="preserve"> – размерность матрицы</w:t>
      </w:r>
    </w:p>
    <w:p w14:paraId="76110188" w14:textId="77777777" w:rsidR="00E31A78" w:rsidRDefault="00E31A78" w:rsidP="00E31A78">
      <w:pPr>
        <w:ind w:firstLine="0"/>
      </w:pPr>
    </w:p>
    <w:p w14:paraId="0574A643" w14:textId="77777777" w:rsidR="00E31A78" w:rsidRDefault="00E31A78" w:rsidP="00E31A78">
      <w:pPr>
        <w:ind w:firstLine="0"/>
      </w:pPr>
      <w:r>
        <w:t>Методы:</w:t>
      </w:r>
    </w:p>
    <w:p w14:paraId="671B0286" w14:textId="437729DF" w:rsidR="00E31A78" w:rsidRPr="00297F4D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 w:rsidRPr="00E31A78">
        <w:rPr>
          <w:rStyle w:val="a8"/>
          <w:lang w:val="en-US"/>
        </w:rPr>
        <w:t>TMatrix</w:t>
      </w:r>
      <w:r w:rsidRPr="00297F4D">
        <w:rPr>
          <w:rStyle w:val="a8"/>
        </w:rPr>
        <w:t>(</w:t>
      </w:r>
      <w:r w:rsidRPr="00E31A78">
        <w:rPr>
          <w:rStyle w:val="a8"/>
          <w:lang w:val="en-US"/>
        </w:rPr>
        <w:t>int</w:t>
      </w:r>
      <w:r w:rsidRPr="00297F4D">
        <w:rPr>
          <w:rStyle w:val="a8"/>
        </w:rPr>
        <w:t xml:space="preserve"> </w:t>
      </w:r>
      <w:r w:rsidRPr="00E31A78">
        <w:rPr>
          <w:rStyle w:val="a8"/>
          <w:lang w:val="en-US"/>
        </w:rPr>
        <w:t>s</w:t>
      </w:r>
      <w:r w:rsidRPr="00297F4D">
        <w:rPr>
          <w:rStyle w:val="a8"/>
        </w:rPr>
        <w:t xml:space="preserve"> = 10);</w:t>
      </w:r>
    </w:p>
    <w:p w14:paraId="123CB2A3" w14:textId="77777777" w:rsidR="00E31A78" w:rsidRDefault="00E31A78" w:rsidP="00E31A78">
      <w:r>
        <w:t>Назначение: конструктор по умолчанию и конструктор с параметрами</w:t>
      </w:r>
    </w:p>
    <w:p w14:paraId="3D9DD688" w14:textId="77777777" w:rsidR="00E31A78" w:rsidRDefault="00E31A78" w:rsidP="00E31A78">
      <w:r>
        <w:t xml:space="preserve"> Входные параметры:</w:t>
      </w:r>
    </w:p>
    <w:p w14:paraId="6B3BE589" w14:textId="77777777" w:rsidR="00E31A78" w:rsidRDefault="00E31A78" w:rsidP="00E31A78">
      <w:r w:rsidRPr="00AC22CE">
        <w:t xml:space="preserve"> </w:t>
      </w:r>
      <w:r w:rsidRPr="005C2963">
        <w:rPr>
          <w:rStyle w:val="a8"/>
        </w:rPr>
        <w:t>s</w:t>
      </w:r>
      <w:r w:rsidRPr="00AC22CE">
        <w:t xml:space="preserve"> – </w:t>
      </w:r>
      <w:r>
        <w:t>длинна вектора (по умолчанию 10)</w:t>
      </w:r>
    </w:p>
    <w:p w14:paraId="3598F92C" w14:textId="1A392F5D" w:rsidR="00E31A78" w:rsidRPr="00297F4D" w:rsidRDefault="00E31A78" w:rsidP="00E31A78">
      <w:r>
        <w:t>Выходные</w:t>
      </w:r>
      <w:r w:rsidRPr="00297F4D">
        <w:t xml:space="preserve"> </w:t>
      </w:r>
      <w:r>
        <w:t>параметры</w:t>
      </w:r>
      <w:r w:rsidRPr="00297F4D">
        <w:t>: -</w:t>
      </w:r>
    </w:p>
    <w:p w14:paraId="489BCC73" w14:textId="77777777" w:rsidR="00E31A78" w:rsidRPr="00297F4D" w:rsidRDefault="00E31A78" w:rsidP="00E31A78"/>
    <w:p w14:paraId="1BFF2BD9" w14:textId="21F494C5" w:rsidR="00E31A78" w:rsidRPr="00297F4D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 w:rsidRPr="00E31A78">
        <w:rPr>
          <w:rStyle w:val="a8"/>
          <w:lang w:val="en-US"/>
        </w:rPr>
        <w:t>TMatrix</w:t>
      </w:r>
      <w:r w:rsidRPr="00297F4D">
        <w:rPr>
          <w:rStyle w:val="a8"/>
        </w:rPr>
        <w:t>(</w:t>
      </w:r>
      <w:r w:rsidRPr="00E31A78">
        <w:rPr>
          <w:rStyle w:val="a8"/>
          <w:lang w:val="en-US"/>
        </w:rPr>
        <w:t>const</w:t>
      </w:r>
      <w:r w:rsidRPr="00297F4D">
        <w:rPr>
          <w:rStyle w:val="a8"/>
        </w:rPr>
        <w:t xml:space="preserve"> </w:t>
      </w:r>
      <w:r w:rsidRPr="00E31A78">
        <w:rPr>
          <w:rStyle w:val="a8"/>
          <w:lang w:val="en-US"/>
        </w:rPr>
        <w:t>TMatrix</w:t>
      </w:r>
      <w:r w:rsidRPr="00297F4D">
        <w:rPr>
          <w:rStyle w:val="a8"/>
        </w:rPr>
        <w:t xml:space="preserve"> &amp;</w:t>
      </w:r>
      <w:r w:rsidRPr="00E31A78">
        <w:rPr>
          <w:rStyle w:val="a8"/>
          <w:lang w:val="en-US"/>
        </w:rPr>
        <w:t>mt</w:t>
      </w:r>
      <w:r w:rsidRPr="00297F4D">
        <w:rPr>
          <w:rStyle w:val="a8"/>
        </w:rPr>
        <w:t>);</w:t>
      </w:r>
    </w:p>
    <w:p w14:paraId="2741F608" w14:textId="77777777" w:rsidR="00E31A78" w:rsidRDefault="00E31A78" w:rsidP="00E31A78">
      <w:r>
        <w:t>Назначение: конструктор копирования</w:t>
      </w:r>
    </w:p>
    <w:p w14:paraId="28884E59" w14:textId="77777777" w:rsidR="00E31A78" w:rsidRDefault="00E31A78" w:rsidP="00E31A78">
      <w:r>
        <w:t xml:space="preserve"> Входные параметры:</w:t>
      </w:r>
    </w:p>
    <w:p w14:paraId="10328414" w14:textId="15D9F699" w:rsidR="00E31A78" w:rsidRPr="00DB65D9" w:rsidRDefault="00E31A78" w:rsidP="00E31A78">
      <w:r w:rsidRPr="00AC22CE">
        <w:t xml:space="preserve"> </w:t>
      </w:r>
      <w:proofErr w:type="spellStart"/>
      <w:r w:rsidR="00357DA0" w:rsidRPr="005C2963">
        <w:rPr>
          <w:rStyle w:val="a8"/>
        </w:rPr>
        <w:t>mt</w:t>
      </w:r>
      <w:proofErr w:type="spellEnd"/>
      <w:r w:rsidRPr="00DB65D9">
        <w:t xml:space="preserve"> – </w:t>
      </w:r>
      <w:r>
        <w:t>экземпляр класса, на основе которого создаем новый объект</w:t>
      </w:r>
    </w:p>
    <w:p w14:paraId="7D019B46" w14:textId="77777777" w:rsidR="00E31A78" w:rsidRPr="00E31A78" w:rsidRDefault="00E31A78" w:rsidP="00E31A78">
      <w:pPr>
        <w:rPr>
          <w:lang w:val="en-US"/>
        </w:rPr>
      </w:pPr>
      <w:r>
        <w:t xml:space="preserve"> Выходные</w:t>
      </w:r>
      <w:r w:rsidRPr="00E31A78">
        <w:rPr>
          <w:lang w:val="en-US"/>
        </w:rPr>
        <w:t xml:space="preserve"> </w:t>
      </w:r>
      <w:r>
        <w:t>параметры</w:t>
      </w:r>
      <w:r w:rsidRPr="00E31A78">
        <w:rPr>
          <w:lang w:val="en-US"/>
        </w:rPr>
        <w:t>: -</w:t>
      </w:r>
    </w:p>
    <w:p w14:paraId="41AECC7B" w14:textId="77777777" w:rsidR="00E31A78" w:rsidRPr="00E31A78" w:rsidRDefault="00E31A78" w:rsidP="00E31A78">
      <w:pPr>
        <w:ind w:firstLine="0"/>
        <w:rPr>
          <w:lang w:val="en-US"/>
        </w:rPr>
      </w:pPr>
    </w:p>
    <w:p w14:paraId="69E774DB" w14:textId="5754E002" w:rsidR="00E31A78" w:rsidRPr="00DB65D9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E31A78">
        <w:rPr>
          <w:rStyle w:val="a8"/>
          <w:lang w:val="en-US"/>
        </w:rPr>
        <w:lastRenderedPageBreak/>
        <w:t>TMatrix(const TVector&lt;TVector&lt;ValType&gt; &gt; &amp;mt</w:t>
      </w:r>
      <w:r w:rsidRPr="00DB65D9">
        <w:rPr>
          <w:rStyle w:val="a8"/>
          <w:lang w:val="en-US"/>
        </w:rPr>
        <w:t>);</w:t>
      </w:r>
    </w:p>
    <w:p w14:paraId="6F7ADE28" w14:textId="107C6641" w:rsidR="00E31A78" w:rsidRDefault="00E31A78" w:rsidP="00E31A78">
      <w:r>
        <w:t xml:space="preserve">Назначение: </w:t>
      </w:r>
      <w:r w:rsidR="00357DA0">
        <w:t>Конструктор преобразования типов</w:t>
      </w:r>
    </w:p>
    <w:p w14:paraId="2B8F94AA" w14:textId="7AFD253A" w:rsidR="00357DA0" w:rsidRDefault="00E31A78" w:rsidP="00357DA0">
      <w:r>
        <w:t>Входные параметры</w:t>
      </w:r>
      <w:r w:rsidR="00357DA0" w:rsidRPr="00357DA0">
        <w:t>:</w:t>
      </w:r>
    </w:p>
    <w:p w14:paraId="381882C9" w14:textId="35692465" w:rsidR="00357DA0" w:rsidRDefault="00357DA0" w:rsidP="00357DA0">
      <w:proofErr w:type="spellStart"/>
      <w:r w:rsidRPr="005C2963">
        <w:rPr>
          <w:rStyle w:val="a8"/>
        </w:rPr>
        <w:t>mt</w:t>
      </w:r>
      <w:proofErr w:type="spellEnd"/>
      <w:r w:rsidRPr="00357DA0">
        <w:t xml:space="preserve"> – </w:t>
      </w:r>
      <w:r>
        <w:t>ссылка</w:t>
      </w:r>
      <w:r w:rsidRPr="00357DA0">
        <w:t xml:space="preserve"> </w:t>
      </w:r>
      <w:r>
        <w:t>на</w:t>
      </w:r>
      <w:r w:rsidRPr="00357DA0">
        <w:t xml:space="preserve"> </w:t>
      </w:r>
      <w:r w:rsidRPr="005C2963">
        <w:rPr>
          <w:rStyle w:val="a8"/>
        </w:rPr>
        <w:t>TVector&lt;TVector&lt;ValType&gt;&gt;</w:t>
      </w:r>
      <w:r w:rsidRPr="00357DA0">
        <w:t xml:space="preserve"> - </w:t>
      </w:r>
      <w:r>
        <w:t>на</w:t>
      </w:r>
      <w:r w:rsidRPr="00357DA0">
        <w:t xml:space="preserve"> </w:t>
      </w:r>
      <w:r>
        <w:t>объект, который преобразуем</w:t>
      </w:r>
    </w:p>
    <w:p w14:paraId="068A4672" w14:textId="3FE93160" w:rsidR="00357DA0" w:rsidRPr="00297F4D" w:rsidRDefault="00357DA0" w:rsidP="00357DA0">
      <w:pPr>
        <w:rPr>
          <w:lang w:val="en-US"/>
        </w:rPr>
      </w:pPr>
      <w:r>
        <w:t>Выходные</w:t>
      </w:r>
      <w:r w:rsidRPr="00357DA0">
        <w:rPr>
          <w:lang w:val="en-US"/>
        </w:rPr>
        <w:t xml:space="preserve"> </w:t>
      </w:r>
      <w:r>
        <w:t>данные</w:t>
      </w:r>
      <w:r w:rsidRPr="00357DA0">
        <w:rPr>
          <w:lang w:val="en-US"/>
        </w:rPr>
        <w:t>:</w:t>
      </w:r>
      <w:r w:rsidRPr="00297F4D">
        <w:rPr>
          <w:lang w:val="en-US"/>
        </w:rPr>
        <w:t xml:space="preserve"> -</w:t>
      </w:r>
    </w:p>
    <w:p w14:paraId="62D25ED4" w14:textId="77777777" w:rsidR="00357DA0" w:rsidRPr="00297F4D" w:rsidRDefault="00357DA0" w:rsidP="00357DA0">
      <w:pPr>
        <w:rPr>
          <w:lang w:val="en-US"/>
        </w:rPr>
      </w:pPr>
    </w:p>
    <w:p w14:paraId="59B4D143" w14:textId="5258B850" w:rsidR="00E31A78" w:rsidRPr="00DB65D9" w:rsidRDefault="00357DA0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E31A78">
        <w:rPr>
          <w:rStyle w:val="a8"/>
          <w:lang w:val="en-US"/>
        </w:rPr>
        <w:t>bool operator==(const TMatrix&lt;ValType&gt;&amp;mt) const</w:t>
      </w:r>
      <w:r w:rsidR="00E31A78" w:rsidRPr="00DB65D9">
        <w:rPr>
          <w:rStyle w:val="a8"/>
          <w:lang w:val="en-US"/>
        </w:rPr>
        <w:t>;</w:t>
      </w:r>
    </w:p>
    <w:p w14:paraId="08CCD17B" w14:textId="77777777" w:rsidR="00E31A78" w:rsidRPr="00DB65D9" w:rsidRDefault="00E31A78" w:rsidP="00E31A78">
      <w:r>
        <w:t>Назначение:  оператор сравнения</w:t>
      </w:r>
    </w:p>
    <w:p w14:paraId="348D22DE" w14:textId="77777777" w:rsidR="00E31A78" w:rsidRPr="00E31A78" w:rsidRDefault="00E31A78" w:rsidP="00E31A78">
      <w:r>
        <w:t xml:space="preserve">Входные параметры: </w:t>
      </w:r>
    </w:p>
    <w:p w14:paraId="257F678E" w14:textId="7FC8D522" w:rsidR="00E31A78" w:rsidRPr="00357DA0" w:rsidRDefault="00357DA0" w:rsidP="00E31A78">
      <w:proofErr w:type="spellStart"/>
      <w:r w:rsidRPr="005C2963">
        <w:rPr>
          <w:rStyle w:val="a8"/>
        </w:rPr>
        <w:t>mt</w:t>
      </w:r>
      <w:proofErr w:type="spellEnd"/>
      <w:r w:rsidR="00E31A78" w:rsidRPr="00401862">
        <w:t xml:space="preserve"> –</w:t>
      </w:r>
      <w:r w:rsidR="00E31A78">
        <w:t xml:space="preserve"> экземпляр класса, с которым сравниваем</w:t>
      </w:r>
    </w:p>
    <w:p w14:paraId="23B48250" w14:textId="77777777" w:rsidR="00E31A78" w:rsidRDefault="00E31A78" w:rsidP="00E31A78">
      <w:r>
        <w:t xml:space="preserve">Выходные параметры: </w:t>
      </w:r>
    </w:p>
    <w:p w14:paraId="5EF7F4BA" w14:textId="7127F385" w:rsidR="00E31A78" w:rsidRDefault="005C2963" w:rsidP="00E31A78">
      <w:r>
        <w:rPr>
          <w:rStyle w:val="a8"/>
          <w:lang w:val="en-US"/>
        </w:rPr>
        <w:t>t</w:t>
      </w:r>
      <w:proofErr w:type="spellStart"/>
      <w:r w:rsidR="00E31A78" w:rsidRPr="005C2963">
        <w:rPr>
          <w:rStyle w:val="a8"/>
        </w:rPr>
        <w:t>rue</w:t>
      </w:r>
      <w:proofErr w:type="spellEnd"/>
      <w:r w:rsidR="00E31A78" w:rsidRPr="00401862">
        <w:t xml:space="preserve"> (1), </w:t>
      </w:r>
      <w:r w:rsidR="00E31A78">
        <w:t xml:space="preserve">если они равны, иначе </w:t>
      </w:r>
      <w:proofErr w:type="spellStart"/>
      <w:r w:rsidR="00E31A78" w:rsidRPr="005C2963">
        <w:rPr>
          <w:rStyle w:val="a8"/>
        </w:rPr>
        <w:t>false</w:t>
      </w:r>
      <w:proofErr w:type="spellEnd"/>
      <w:r w:rsidR="00E31A78" w:rsidRPr="00401862">
        <w:t>(0)</w:t>
      </w:r>
      <w:r w:rsidR="00E31A78">
        <w:t>.</w:t>
      </w:r>
    </w:p>
    <w:p w14:paraId="69747037" w14:textId="77777777" w:rsidR="00E31A78" w:rsidRDefault="00E31A78" w:rsidP="00E31A78"/>
    <w:p w14:paraId="00DBBDBE" w14:textId="7C455107" w:rsidR="00357DA0" w:rsidRPr="00DB65D9" w:rsidRDefault="00357DA0" w:rsidP="00357D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E31A78">
        <w:rPr>
          <w:rStyle w:val="a8"/>
          <w:lang w:val="en-US"/>
        </w:rPr>
        <w:t>bool operator</w:t>
      </w:r>
      <w:r>
        <w:rPr>
          <w:rStyle w:val="a8"/>
          <w:lang w:val="en-US"/>
        </w:rPr>
        <w:t>!</w:t>
      </w:r>
      <w:r w:rsidRPr="00E31A78">
        <w:rPr>
          <w:rStyle w:val="a8"/>
          <w:lang w:val="en-US"/>
        </w:rPr>
        <w:t>=(const TMatrix&lt;ValType&gt;&amp;mt) const</w:t>
      </w:r>
      <w:r w:rsidRPr="00DB65D9">
        <w:rPr>
          <w:rStyle w:val="a8"/>
          <w:lang w:val="en-US"/>
        </w:rPr>
        <w:t>;</w:t>
      </w:r>
    </w:p>
    <w:p w14:paraId="090AC7F1" w14:textId="77777777" w:rsidR="00357DA0" w:rsidRPr="00DB65D9" w:rsidRDefault="00357DA0" w:rsidP="00357DA0">
      <w:r>
        <w:t>Назначение:  оператор сравнения</w:t>
      </w:r>
    </w:p>
    <w:p w14:paraId="7DA51894" w14:textId="77777777" w:rsidR="00357DA0" w:rsidRPr="00E31A78" w:rsidRDefault="00357DA0" w:rsidP="00357DA0">
      <w:r>
        <w:t xml:space="preserve">Входные параметры: </w:t>
      </w:r>
    </w:p>
    <w:p w14:paraId="41ACDBAA" w14:textId="77777777" w:rsidR="00357DA0" w:rsidRPr="00357DA0" w:rsidRDefault="00357DA0" w:rsidP="00357DA0">
      <w:proofErr w:type="spellStart"/>
      <w:r w:rsidRPr="005C2963">
        <w:rPr>
          <w:rStyle w:val="a8"/>
        </w:rPr>
        <w:t>mt</w:t>
      </w:r>
      <w:proofErr w:type="spellEnd"/>
      <w:r w:rsidRPr="00401862">
        <w:t xml:space="preserve"> –</w:t>
      </w:r>
      <w:r>
        <w:t xml:space="preserve"> экземпляр класса, с которым сравниваем</w:t>
      </w:r>
    </w:p>
    <w:p w14:paraId="1F73EE96" w14:textId="77777777" w:rsidR="00357DA0" w:rsidRDefault="00357DA0" w:rsidP="00357DA0">
      <w:r>
        <w:t xml:space="preserve">Выходные параметры: </w:t>
      </w:r>
    </w:p>
    <w:p w14:paraId="3D94C490" w14:textId="6EC7EBDD" w:rsidR="00357DA0" w:rsidRDefault="005C2963" w:rsidP="00357DA0">
      <w:proofErr w:type="spellStart"/>
      <w:r w:rsidRPr="005C2963">
        <w:rPr>
          <w:rStyle w:val="a8"/>
        </w:rPr>
        <w:t>t</w:t>
      </w:r>
      <w:r w:rsidR="00357DA0" w:rsidRPr="005C2963">
        <w:rPr>
          <w:rStyle w:val="a8"/>
        </w:rPr>
        <w:t>rue</w:t>
      </w:r>
      <w:proofErr w:type="spellEnd"/>
      <w:r w:rsidR="00357DA0" w:rsidRPr="005C2963">
        <w:rPr>
          <w:rStyle w:val="a8"/>
        </w:rPr>
        <w:t xml:space="preserve"> </w:t>
      </w:r>
      <w:r w:rsidR="00357DA0" w:rsidRPr="00401862">
        <w:t xml:space="preserve">(1), </w:t>
      </w:r>
      <w:r w:rsidR="00357DA0">
        <w:t xml:space="preserve">если они не равны, иначе </w:t>
      </w:r>
      <w:proofErr w:type="spellStart"/>
      <w:r w:rsidR="00357DA0" w:rsidRPr="005C2963">
        <w:rPr>
          <w:rStyle w:val="a8"/>
        </w:rPr>
        <w:t>false</w:t>
      </w:r>
      <w:proofErr w:type="spellEnd"/>
      <w:r w:rsidR="00357DA0" w:rsidRPr="00401862">
        <w:t>(0)</w:t>
      </w:r>
      <w:r w:rsidR="00357DA0">
        <w:t>.</w:t>
      </w:r>
    </w:p>
    <w:p w14:paraId="63BA9D7F" w14:textId="77777777" w:rsidR="00E31A78" w:rsidRDefault="00E31A78" w:rsidP="00E31A78">
      <w:pPr>
        <w:ind w:firstLine="0"/>
      </w:pPr>
    </w:p>
    <w:p w14:paraId="0A5CBC03" w14:textId="77777777" w:rsidR="00357DA0" w:rsidRDefault="00357DA0" w:rsidP="00E31A78">
      <w:pPr>
        <w:ind w:firstLine="0"/>
      </w:pPr>
    </w:p>
    <w:p w14:paraId="09390B20" w14:textId="4F160135" w:rsidR="00E31A78" w:rsidRPr="00DB65D9" w:rsidRDefault="00357DA0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E31A78">
        <w:rPr>
          <w:rStyle w:val="a8"/>
          <w:lang w:val="en-US"/>
        </w:rPr>
        <w:t>const TMatrix&amp; operator=(const TMatrix&lt;ValType&gt; &amp;mt)</w:t>
      </w:r>
      <w:r w:rsidR="00E31A78" w:rsidRPr="00DB65D9">
        <w:rPr>
          <w:rStyle w:val="a8"/>
          <w:lang w:val="en-US"/>
        </w:rPr>
        <w:t>;</w:t>
      </w:r>
    </w:p>
    <w:p w14:paraId="6C6C7302" w14:textId="77777777" w:rsidR="00E31A78" w:rsidRDefault="00E31A78" w:rsidP="00E31A78">
      <w:r>
        <w:t>Назначение: оператор присваивания</w:t>
      </w:r>
    </w:p>
    <w:p w14:paraId="17851043" w14:textId="77777777" w:rsidR="00E31A78" w:rsidRDefault="00E31A78" w:rsidP="00E31A78">
      <w:r>
        <w:t>Входные параметры:</w:t>
      </w:r>
    </w:p>
    <w:p w14:paraId="66CD899E" w14:textId="3B9F33E5" w:rsidR="00E31A78" w:rsidRPr="00401862" w:rsidRDefault="00357DA0" w:rsidP="00E31A78">
      <w:proofErr w:type="spellStart"/>
      <w:r w:rsidRPr="005C2963">
        <w:rPr>
          <w:rStyle w:val="a8"/>
        </w:rPr>
        <w:t>mt</w:t>
      </w:r>
      <w:proofErr w:type="spellEnd"/>
      <w:r w:rsidR="00E31A78" w:rsidRPr="00401862">
        <w:t xml:space="preserve"> –</w:t>
      </w:r>
      <w:r w:rsidR="00E31A78">
        <w:t xml:space="preserve"> экземпляр класса, который присваиваем</w:t>
      </w:r>
    </w:p>
    <w:p w14:paraId="762563D6" w14:textId="77777777" w:rsidR="00E31A78" w:rsidRPr="00E31A78" w:rsidRDefault="00E31A78" w:rsidP="00E31A78">
      <w:r>
        <w:t xml:space="preserve">Выходные параметры: </w:t>
      </w:r>
    </w:p>
    <w:p w14:paraId="13740919" w14:textId="1CEA0DCE" w:rsidR="00E31A78" w:rsidRPr="00401862" w:rsidRDefault="00E31A78" w:rsidP="00E31A78">
      <w:r>
        <w:t>Ссылка на присвоенный экземпляр класса</w:t>
      </w:r>
    </w:p>
    <w:p w14:paraId="658DBD66" w14:textId="77777777" w:rsidR="00E31A78" w:rsidRDefault="00E31A78" w:rsidP="00E31A78"/>
    <w:p w14:paraId="4F3F89E1" w14:textId="77777777" w:rsidR="00E31A78" w:rsidRDefault="00E31A78" w:rsidP="00357DA0">
      <w:pPr>
        <w:ind w:firstLine="0"/>
      </w:pPr>
    </w:p>
    <w:p w14:paraId="53995467" w14:textId="7544D300" w:rsidR="00E31A78" w:rsidRPr="00E63F82" w:rsidRDefault="00357DA0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 w:rsidRPr="00E31A78">
        <w:rPr>
          <w:rStyle w:val="a8"/>
          <w:lang w:val="en-US"/>
        </w:rPr>
        <w:t>TMatrix</w:t>
      </w:r>
      <w:r w:rsidRPr="00E63F82">
        <w:rPr>
          <w:rStyle w:val="a8"/>
        </w:rPr>
        <w:t xml:space="preserve">  </w:t>
      </w:r>
      <w:r w:rsidRPr="00E31A78">
        <w:rPr>
          <w:rStyle w:val="a8"/>
          <w:lang w:val="en-US"/>
        </w:rPr>
        <w:t>operator</w:t>
      </w:r>
      <w:r w:rsidRPr="00E63F82">
        <w:rPr>
          <w:rStyle w:val="a8"/>
        </w:rPr>
        <w:t>+(</w:t>
      </w:r>
      <w:r w:rsidRPr="00E31A78">
        <w:rPr>
          <w:rStyle w:val="a8"/>
          <w:lang w:val="en-US"/>
        </w:rPr>
        <w:t>const</w:t>
      </w:r>
      <w:r w:rsidRPr="00E63F82">
        <w:rPr>
          <w:rStyle w:val="a8"/>
        </w:rPr>
        <w:t xml:space="preserve"> </w:t>
      </w:r>
      <w:r w:rsidRPr="00E31A78">
        <w:rPr>
          <w:rStyle w:val="a8"/>
          <w:lang w:val="en-US"/>
        </w:rPr>
        <w:t>TMatrix</w:t>
      </w:r>
      <w:r w:rsidRPr="00E63F82">
        <w:rPr>
          <w:rStyle w:val="a8"/>
        </w:rPr>
        <w:t>&lt;</w:t>
      </w:r>
      <w:r w:rsidRPr="00E31A78">
        <w:rPr>
          <w:rStyle w:val="a8"/>
          <w:lang w:val="en-US"/>
        </w:rPr>
        <w:t>ValType</w:t>
      </w:r>
      <w:r w:rsidRPr="00E63F82">
        <w:rPr>
          <w:rStyle w:val="a8"/>
        </w:rPr>
        <w:t>&gt; &amp;</w:t>
      </w:r>
      <w:r w:rsidRPr="00E31A78">
        <w:rPr>
          <w:rStyle w:val="a8"/>
          <w:lang w:val="en-US"/>
        </w:rPr>
        <w:t>mt</w:t>
      </w:r>
      <w:r w:rsidRPr="00E63F82">
        <w:rPr>
          <w:rStyle w:val="a8"/>
        </w:rPr>
        <w:t>)</w:t>
      </w:r>
      <w:r w:rsidR="00E31A78" w:rsidRPr="00E63F82">
        <w:rPr>
          <w:rStyle w:val="a8"/>
        </w:rPr>
        <w:t>;</w:t>
      </w:r>
    </w:p>
    <w:p w14:paraId="3C47E130" w14:textId="607E8FA7" w:rsidR="00E31A78" w:rsidRPr="00357DA0" w:rsidRDefault="00E31A78" w:rsidP="00E31A78">
      <w:r>
        <w:t>Назначение: оператор суммирования</w:t>
      </w:r>
      <w:r w:rsidR="00357DA0">
        <w:t xml:space="preserve"> матриц</w:t>
      </w:r>
    </w:p>
    <w:p w14:paraId="2C96CC40" w14:textId="77777777" w:rsidR="00E31A78" w:rsidRDefault="00E31A78" w:rsidP="00E31A78">
      <w:r>
        <w:t xml:space="preserve">Входные параметры: </w:t>
      </w:r>
    </w:p>
    <w:p w14:paraId="3026769D" w14:textId="71A0032A" w:rsidR="00E31A78" w:rsidRDefault="00357DA0" w:rsidP="00E31A78">
      <w:proofErr w:type="spellStart"/>
      <w:r w:rsidRPr="005C2963">
        <w:rPr>
          <w:rStyle w:val="a8"/>
        </w:rPr>
        <w:t>mt</w:t>
      </w:r>
      <w:proofErr w:type="spellEnd"/>
      <w:r w:rsidRPr="00357DA0">
        <w:t xml:space="preserve"> </w:t>
      </w:r>
      <w:r w:rsidR="00E31A78" w:rsidRPr="00401862">
        <w:t xml:space="preserve">– </w:t>
      </w:r>
      <w:r>
        <w:t>ссылка на матрицу</w:t>
      </w:r>
      <w:r w:rsidR="00E31A78">
        <w:t>, котор</w:t>
      </w:r>
      <w:r>
        <w:t xml:space="preserve">ую </w:t>
      </w:r>
      <w:r w:rsidR="00E31A78">
        <w:t>суммируем</w:t>
      </w:r>
    </w:p>
    <w:p w14:paraId="4EA123D3" w14:textId="77777777" w:rsidR="00E31A78" w:rsidRDefault="00E31A78" w:rsidP="00E31A78">
      <w:r>
        <w:t xml:space="preserve">Выходные параметры: </w:t>
      </w:r>
    </w:p>
    <w:p w14:paraId="16E837BC" w14:textId="58E7B282" w:rsidR="00E31A78" w:rsidRDefault="00E31A78" w:rsidP="00E31A78">
      <w:r>
        <w:t xml:space="preserve">Экземпляр класса, равный сумме </w:t>
      </w:r>
      <w:r w:rsidR="00357DA0">
        <w:t>двух матриц</w:t>
      </w:r>
    </w:p>
    <w:p w14:paraId="240C8340" w14:textId="77777777" w:rsidR="00357DA0" w:rsidRDefault="00357DA0" w:rsidP="00E31A78"/>
    <w:p w14:paraId="204E3831" w14:textId="74E4479F" w:rsidR="00357DA0" w:rsidRPr="00DB65D9" w:rsidRDefault="00357DA0" w:rsidP="00357D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E31A78">
        <w:rPr>
          <w:rStyle w:val="a8"/>
          <w:lang w:val="en-US"/>
        </w:rPr>
        <w:lastRenderedPageBreak/>
        <w:t>TMatrix  operator</w:t>
      </w:r>
      <w:r w:rsidRPr="00357DA0">
        <w:rPr>
          <w:rStyle w:val="a8"/>
          <w:lang w:val="en-US"/>
        </w:rPr>
        <w:t>-</w:t>
      </w:r>
      <w:r w:rsidRPr="00E31A78">
        <w:rPr>
          <w:rStyle w:val="a8"/>
          <w:lang w:val="en-US"/>
        </w:rPr>
        <w:t>(const TMatrix&lt;ValType&gt; &amp;mt)</w:t>
      </w:r>
      <w:r w:rsidRPr="00DB65D9">
        <w:rPr>
          <w:rStyle w:val="a8"/>
          <w:lang w:val="en-US"/>
        </w:rPr>
        <w:t>;</w:t>
      </w:r>
    </w:p>
    <w:p w14:paraId="73CE6419" w14:textId="46D0DF16" w:rsidR="00357DA0" w:rsidRPr="00357DA0" w:rsidRDefault="00357DA0" w:rsidP="00357DA0">
      <w:r>
        <w:t>Назначение: оператор вычитания матриц</w:t>
      </w:r>
    </w:p>
    <w:p w14:paraId="4FE30B0B" w14:textId="77777777" w:rsidR="00357DA0" w:rsidRDefault="00357DA0" w:rsidP="00357DA0">
      <w:r>
        <w:t xml:space="preserve">Входные параметры: </w:t>
      </w:r>
    </w:p>
    <w:p w14:paraId="542B777E" w14:textId="2793B9C3" w:rsidR="00357DA0" w:rsidRDefault="00357DA0" w:rsidP="00357DA0">
      <w:proofErr w:type="spellStart"/>
      <w:r w:rsidRPr="005C2963">
        <w:rPr>
          <w:rStyle w:val="a8"/>
        </w:rPr>
        <w:t>mt</w:t>
      </w:r>
      <w:proofErr w:type="spellEnd"/>
      <w:r w:rsidRPr="00357DA0">
        <w:t xml:space="preserve"> </w:t>
      </w:r>
      <w:r w:rsidRPr="00401862">
        <w:t xml:space="preserve">– </w:t>
      </w:r>
      <w:r>
        <w:t>ссылка на матрицу, которую вычитаем</w:t>
      </w:r>
    </w:p>
    <w:p w14:paraId="2293F617" w14:textId="77777777" w:rsidR="00357DA0" w:rsidRDefault="00357DA0" w:rsidP="00357DA0">
      <w:r>
        <w:t xml:space="preserve">Выходные параметры: </w:t>
      </w:r>
    </w:p>
    <w:p w14:paraId="2154979D" w14:textId="0A6A0EDE" w:rsidR="00357DA0" w:rsidRDefault="00357DA0" w:rsidP="00357DA0">
      <w:r>
        <w:t>Экземпляр класса, равный разности двух матриц</w:t>
      </w:r>
    </w:p>
    <w:p w14:paraId="1551CD6A" w14:textId="77777777" w:rsidR="00357DA0" w:rsidRDefault="00357DA0" w:rsidP="00357DA0"/>
    <w:p w14:paraId="21C904FC" w14:textId="4A4DDF4E" w:rsidR="00357DA0" w:rsidRPr="00DB65D9" w:rsidRDefault="00357DA0" w:rsidP="00357D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E31A78">
        <w:rPr>
          <w:rStyle w:val="a8"/>
          <w:lang w:val="en-US"/>
        </w:rPr>
        <w:t>TMatrix  operator</w:t>
      </w:r>
      <w:r w:rsidRPr="00357DA0">
        <w:rPr>
          <w:rStyle w:val="a8"/>
          <w:lang w:val="en-US"/>
        </w:rPr>
        <w:t>*</w:t>
      </w:r>
      <w:r w:rsidRPr="00E31A78">
        <w:rPr>
          <w:rStyle w:val="a8"/>
          <w:lang w:val="en-US"/>
        </w:rPr>
        <w:t>(const TMatrix&lt;ValType&gt; &amp;mt)</w:t>
      </w:r>
      <w:r w:rsidRPr="00DB65D9">
        <w:rPr>
          <w:rStyle w:val="a8"/>
          <w:lang w:val="en-US"/>
        </w:rPr>
        <w:t>;</w:t>
      </w:r>
    </w:p>
    <w:p w14:paraId="37D10313" w14:textId="0A802825" w:rsidR="00357DA0" w:rsidRPr="00357DA0" w:rsidRDefault="00357DA0" w:rsidP="00357DA0">
      <w:r>
        <w:t>Назначение: оператор умножения матриц</w:t>
      </w:r>
    </w:p>
    <w:p w14:paraId="686FCD56" w14:textId="77777777" w:rsidR="00357DA0" w:rsidRDefault="00357DA0" w:rsidP="00357DA0">
      <w:r>
        <w:t xml:space="preserve">Входные параметры: </w:t>
      </w:r>
    </w:p>
    <w:p w14:paraId="2425497D" w14:textId="71DC0170" w:rsidR="00357DA0" w:rsidRDefault="00357DA0" w:rsidP="00357DA0">
      <w:proofErr w:type="spellStart"/>
      <w:r w:rsidRPr="005C2963">
        <w:rPr>
          <w:rStyle w:val="a8"/>
        </w:rPr>
        <w:t>mt</w:t>
      </w:r>
      <w:proofErr w:type="spellEnd"/>
      <w:r w:rsidRPr="00357DA0">
        <w:t xml:space="preserve"> </w:t>
      </w:r>
      <w:r w:rsidRPr="00401862">
        <w:t xml:space="preserve">– </w:t>
      </w:r>
      <w:r>
        <w:t>ссылка на матрицу, которую умножаем</w:t>
      </w:r>
    </w:p>
    <w:p w14:paraId="458113CE" w14:textId="77777777" w:rsidR="00357DA0" w:rsidRDefault="00357DA0" w:rsidP="00357DA0">
      <w:r>
        <w:t xml:space="preserve">Выходные параметры: </w:t>
      </w:r>
    </w:p>
    <w:p w14:paraId="03E1A60C" w14:textId="44E4064D" w:rsidR="00357DA0" w:rsidRDefault="00357DA0" w:rsidP="00357DA0">
      <w:r>
        <w:t>Экземпляр класса, равный произведению двух матриц</w:t>
      </w:r>
    </w:p>
    <w:p w14:paraId="7CC0D06F" w14:textId="77777777" w:rsidR="00E31A78" w:rsidRDefault="00E31A78" w:rsidP="00E31A78"/>
    <w:p w14:paraId="0C09281D" w14:textId="348364B4" w:rsidR="00E31A78" w:rsidRPr="00DB65D9" w:rsidRDefault="00357DA0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E31A78">
        <w:rPr>
          <w:rStyle w:val="a8"/>
          <w:lang w:val="en-US"/>
        </w:rPr>
        <w:t>friend istream&amp; operator&gt;&gt;(istream &amp;in, TMatrix&lt;ValType&gt;&amp;mt</w:t>
      </w:r>
      <w:r w:rsidR="00E31A78" w:rsidRPr="00DB65D9">
        <w:rPr>
          <w:rStyle w:val="a8"/>
          <w:lang w:val="en-US"/>
        </w:rPr>
        <w:t>)</w:t>
      </w:r>
      <w:r w:rsidR="00E31A78">
        <w:rPr>
          <w:rStyle w:val="a8"/>
          <w:lang w:val="en-US"/>
        </w:rPr>
        <w:t>;</w:t>
      </w:r>
    </w:p>
    <w:p w14:paraId="5654A8B1" w14:textId="7C75335A" w:rsidR="00E31A78" w:rsidRDefault="00E31A78" w:rsidP="00E31A78">
      <w:r>
        <w:t xml:space="preserve">Назначение: оператор ввода </w:t>
      </w:r>
      <w:r w:rsidR="00357DA0">
        <w:t>матрицы</w:t>
      </w:r>
    </w:p>
    <w:p w14:paraId="08D86512" w14:textId="77777777" w:rsidR="00E31A78" w:rsidRDefault="00E31A78" w:rsidP="00E31A78">
      <w:r>
        <w:t>Входные параметры:</w:t>
      </w:r>
    </w:p>
    <w:p w14:paraId="70AA240D" w14:textId="6D625CAA" w:rsidR="00E31A78" w:rsidRDefault="005C2963" w:rsidP="00E31A78">
      <w:proofErr w:type="spellStart"/>
      <w:r w:rsidRPr="005C2963">
        <w:rPr>
          <w:rStyle w:val="a8"/>
        </w:rPr>
        <w:t>in</w:t>
      </w:r>
      <w:proofErr w:type="spellEnd"/>
      <w:r w:rsidR="00E31A78" w:rsidRPr="00231600">
        <w:t xml:space="preserve"> – </w:t>
      </w:r>
      <w:r w:rsidR="00E31A78">
        <w:t xml:space="preserve">ссылка на буфер, из которого вводим </w:t>
      </w:r>
      <w:r w:rsidR="00357DA0">
        <w:t>матрицу</w:t>
      </w:r>
    </w:p>
    <w:p w14:paraId="4A35EF9F" w14:textId="19CBA823" w:rsidR="00E31A78" w:rsidRDefault="005C2963" w:rsidP="00E31A78">
      <w:r w:rsidRPr="005C2963">
        <w:rPr>
          <w:rStyle w:val="a8"/>
        </w:rPr>
        <w:t>v</w:t>
      </w:r>
      <w:r w:rsidR="00E31A78">
        <w:t xml:space="preserve"> – ссылка на </w:t>
      </w:r>
      <w:r w:rsidR="00357DA0">
        <w:t>матрицу</w:t>
      </w:r>
      <w:r w:rsidR="00E31A78">
        <w:t>, котор</w:t>
      </w:r>
      <w:r w:rsidR="00357DA0">
        <w:t xml:space="preserve">ую </w:t>
      </w:r>
      <w:r w:rsidR="00E31A78">
        <w:t>вводим</w:t>
      </w:r>
    </w:p>
    <w:p w14:paraId="12368BFE" w14:textId="77777777" w:rsidR="00E31A78" w:rsidRDefault="00E31A78" w:rsidP="00E31A78">
      <w:pPr>
        <w:rPr>
          <w:lang w:val="en-US"/>
        </w:rPr>
      </w:pPr>
      <w:r>
        <w:t>Выходные</w:t>
      </w:r>
      <w:r w:rsidRPr="00E31A78">
        <w:rPr>
          <w:lang w:val="en-US"/>
        </w:rPr>
        <w:t xml:space="preserve"> </w:t>
      </w:r>
      <w:r>
        <w:t>данные</w:t>
      </w:r>
      <w:r w:rsidRPr="00E31A78">
        <w:rPr>
          <w:lang w:val="en-US"/>
        </w:rPr>
        <w:t xml:space="preserve">: </w:t>
      </w:r>
    </w:p>
    <w:p w14:paraId="51A551F5" w14:textId="289F2AC0" w:rsidR="00E31A78" w:rsidRPr="00E31A78" w:rsidRDefault="005C2963" w:rsidP="00E31A78">
      <w:pPr>
        <w:rPr>
          <w:lang w:val="en-US"/>
        </w:rPr>
      </w:pPr>
      <w:r w:rsidRPr="001C5966">
        <w:rPr>
          <w:rStyle w:val="a8"/>
          <w:lang w:val="en-US"/>
        </w:rPr>
        <w:t>in</w:t>
      </w:r>
      <w:r w:rsidR="00E31A78">
        <w:rPr>
          <w:lang w:val="en-US"/>
        </w:rPr>
        <w:t xml:space="preserve"> – </w:t>
      </w:r>
      <w:r w:rsidR="00E31A78">
        <w:t>ссылка</w:t>
      </w:r>
      <w:r w:rsidR="00E31A78" w:rsidRPr="00231600">
        <w:rPr>
          <w:lang w:val="en-US"/>
        </w:rPr>
        <w:t xml:space="preserve"> </w:t>
      </w:r>
      <w:r w:rsidR="00E31A78">
        <w:t>буфер</w:t>
      </w:r>
    </w:p>
    <w:p w14:paraId="4E46172B" w14:textId="77777777" w:rsidR="00E31A78" w:rsidRPr="00231600" w:rsidRDefault="00E31A78" w:rsidP="00E31A78">
      <w:pPr>
        <w:rPr>
          <w:lang w:val="en-US"/>
        </w:rPr>
      </w:pPr>
    </w:p>
    <w:p w14:paraId="71F3AD6D" w14:textId="2D8BA9CD" w:rsidR="00E31A78" w:rsidRDefault="00E31A78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DB65D9">
        <w:rPr>
          <w:rStyle w:val="a8"/>
          <w:lang w:val="en-US"/>
        </w:rPr>
        <w:t>friend ostream&amp; operator&lt;&lt;(ostream &amp;out,</w:t>
      </w:r>
      <w:r w:rsidR="00357DA0" w:rsidRPr="00357DA0">
        <w:rPr>
          <w:rStyle w:val="a8"/>
          <w:lang w:val="en-US"/>
        </w:rPr>
        <w:t xml:space="preserve"> </w:t>
      </w:r>
      <w:r w:rsidR="00357DA0" w:rsidRPr="00E31A78">
        <w:rPr>
          <w:rStyle w:val="a8"/>
          <w:lang w:val="en-US"/>
        </w:rPr>
        <w:t>TMatrix&lt;ValType&gt;&amp;mt</w:t>
      </w:r>
      <w:r w:rsidRPr="00DB65D9">
        <w:rPr>
          <w:rStyle w:val="a8"/>
          <w:lang w:val="en-US"/>
        </w:rPr>
        <w:t>)</w:t>
      </w:r>
      <w:r>
        <w:rPr>
          <w:rStyle w:val="a8"/>
          <w:lang w:val="en-US"/>
        </w:rPr>
        <w:t>;</w:t>
      </w:r>
    </w:p>
    <w:p w14:paraId="2C512283" w14:textId="272BACB5" w:rsidR="00E31A78" w:rsidRPr="00357DA0" w:rsidRDefault="00E31A78" w:rsidP="00E31A78">
      <w:r>
        <w:t xml:space="preserve">Назначение: оператор вывода </w:t>
      </w:r>
      <w:r w:rsidR="00357DA0">
        <w:t>матрицы</w:t>
      </w:r>
    </w:p>
    <w:p w14:paraId="3FA5D56E" w14:textId="77777777" w:rsidR="00E31A78" w:rsidRDefault="00E31A78" w:rsidP="00E31A78">
      <w:r>
        <w:t>Входные параметры:</w:t>
      </w:r>
    </w:p>
    <w:p w14:paraId="57F9AEA2" w14:textId="26D8111D" w:rsidR="00E31A78" w:rsidRDefault="005C2963" w:rsidP="00E31A78">
      <w:proofErr w:type="spellStart"/>
      <w:r w:rsidRPr="005C2963">
        <w:rPr>
          <w:rStyle w:val="a8"/>
        </w:rPr>
        <w:t>out</w:t>
      </w:r>
      <w:proofErr w:type="spellEnd"/>
      <w:r w:rsidR="00357DA0" w:rsidRPr="00357DA0">
        <w:t xml:space="preserve"> </w:t>
      </w:r>
      <w:r w:rsidR="00E31A78" w:rsidRPr="00231600">
        <w:t xml:space="preserve">– </w:t>
      </w:r>
      <w:r w:rsidR="00E31A78">
        <w:t xml:space="preserve">ссылка на буфер, из которого выводим </w:t>
      </w:r>
      <w:r w:rsidR="00357DA0">
        <w:t>матрицу</w:t>
      </w:r>
    </w:p>
    <w:p w14:paraId="20AD563E" w14:textId="4959F76B" w:rsidR="00E31A78" w:rsidRDefault="005C2963" w:rsidP="00E31A78">
      <w:r w:rsidRPr="005C2963">
        <w:rPr>
          <w:rStyle w:val="a8"/>
        </w:rPr>
        <w:t>v</w:t>
      </w:r>
      <w:r w:rsidRPr="005C2963">
        <w:t xml:space="preserve"> </w:t>
      </w:r>
      <w:r w:rsidR="00E31A78">
        <w:t xml:space="preserve">– ссылка на </w:t>
      </w:r>
      <w:r w:rsidR="00357DA0">
        <w:t>матрицу</w:t>
      </w:r>
      <w:r w:rsidR="00E31A78">
        <w:t>, который выводим</w:t>
      </w:r>
    </w:p>
    <w:p w14:paraId="34D256C0" w14:textId="77777777" w:rsidR="00E31A78" w:rsidRPr="00357DA0" w:rsidRDefault="00E31A78" w:rsidP="00E31A78">
      <w:r>
        <w:t xml:space="preserve">Выходные данные: </w:t>
      </w:r>
    </w:p>
    <w:p w14:paraId="0456CF82" w14:textId="4DF3EA96" w:rsidR="00E31A78" w:rsidRPr="00357DA0" w:rsidRDefault="005C2963" w:rsidP="00E31A78">
      <w:proofErr w:type="spellStart"/>
      <w:r w:rsidRPr="005C2963">
        <w:rPr>
          <w:rStyle w:val="a8"/>
        </w:rPr>
        <w:t>our</w:t>
      </w:r>
      <w:proofErr w:type="spellEnd"/>
      <w:r w:rsidR="00357DA0" w:rsidRPr="00357DA0">
        <w:t xml:space="preserve"> </w:t>
      </w:r>
      <w:r w:rsidR="00E31A78" w:rsidRPr="00357DA0">
        <w:t xml:space="preserve">– </w:t>
      </w:r>
      <w:r w:rsidR="00E31A78">
        <w:t>ссылка</w:t>
      </w:r>
      <w:r w:rsidR="00E31A78" w:rsidRPr="00357DA0">
        <w:t xml:space="preserve"> </w:t>
      </w:r>
      <w:r w:rsidR="00E31A78">
        <w:t>буфер</w:t>
      </w:r>
    </w:p>
    <w:p w14:paraId="07E91710" w14:textId="51FEFAB5" w:rsidR="0062467B" w:rsidRDefault="0062467B" w:rsidP="0062467B">
      <w:pPr>
        <w:spacing w:after="200" w:line="276" w:lineRule="auto"/>
        <w:ind w:firstLine="0"/>
        <w:jc w:val="left"/>
      </w:pPr>
      <w:r>
        <w:br w:type="page"/>
      </w:r>
    </w:p>
    <w:p w14:paraId="142667EE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40" w:name="_Toc149451824"/>
      <w:r>
        <w:lastRenderedPageBreak/>
        <w:t>Заключение</w:t>
      </w:r>
      <w:bookmarkEnd w:id="40"/>
    </w:p>
    <w:p w14:paraId="35E7AC62" w14:textId="51B7E1B3" w:rsidR="002A0CDE" w:rsidRDefault="002A0CDE" w:rsidP="002A0CDE">
      <w:r>
        <w:t>В ходе выполнения лабораторной работы мы изучили и практически применили концепцию шаблонов в языке программирования C++. Шаблоны позволяют создавать обобщенные типы данных, которые могут быть использованы с различными типами данных без необходимости дублирования кода.</w:t>
      </w:r>
    </w:p>
    <w:p w14:paraId="13CD0704" w14:textId="77777777" w:rsidR="002A0CDE" w:rsidRDefault="002A0CDE" w:rsidP="002A0CDE"/>
    <w:p w14:paraId="544E6D48" w14:textId="7811F532" w:rsidR="0062467B" w:rsidRDefault="002A0CDE" w:rsidP="002A0CDE">
      <w:r>
        <w:t>В рамках работы мы разработали шаблонный класс для реализации вектора, который поддерживает основные операции, такие как добавление элемента, удаление элемента, доступ к элементу по индексу и другие. Также мы разработали шаблонный класс для реализации верхнетреугольной матрицы, который поддерживает операции сложения матриц, умножения матрицы на матрицу и другие</w:t>
      </w:r>
    </w:p>
    <w:p w14:paraId="5FC355F2" w14:textId="77777777" w:rsidR="0062467B" w:rsidRDefault="0062467B" w:rsidP="0062467B">
      <w:r>
        <w:br w:type="page"/>
      </w:r>
    </w:p>
    <w:p w14:paraId="63C5093E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41" w:name="_Toc149451825"/>
      <w:r>
        <w:lastRenderedPageBreak/>
        <w:t>Литература</w:t>
      </w:r>
      <w:bookmarkEnd w:id="41"/>
    </w:p>
    <w:p w14:paraId="190071AF" w14:textId="250A0152" w:rsidR="0062467B" w:rsidRPr="00AA4FA3" w:rsidRDefault="00AA4FA3" w:rsidP="0062467B">
      <w:pPr>
        <w:pStyle w:val="a5"/>
        <w:numPr>
          <w:ilvl w:val="0"/>
          <w:numId w:val="9"/>
        </w:numPr>
      </w:pPr>
      <w:r>
        <w:t>Треугольная матрица</w:t>
      </w:r>
      <w:r w:rsidRPr="00AA4FA3">
        <w:t xml:space="preserve"> </w:t>
      </w:r>
      <w:r w:rsidR="0062467B" w:rsidRPr="00AA4FA3">
        <w:t>[</w:t>
      </w:r>
      <w:r w:rsidR="002A0CDE" w:rsidRPr="00E63F82">
        <w:rPr>
          <w:lang w:val="en-US"/>
        </w:rPr>
        <w:t>https</w:t>
      </w:r>
      <w:r w:rsidR="002A0CDE" w:rsidRPr="00AA4FA3">
        <w:t>://</w:t>
      </w:r>
      <w:proofErr w:type="spellStart"/>
      <w:r w:rsidR="002A0CDE" w:rsidRPr="00E63F82">
        <w:rPr>
          <w:lang w:val="en-US"/>
        </w:rPr>
        <w:t>ru</w:t>
      </w:r>
      <w:proofErr w:type="spellEnd"/>
      <w:r w:rsidR="002A0CDE" w:rsidRPr="00AA4FA3">
        <w:t>.</w:t>
      </w:r>
      <w:proofErr w:type="spellStart"/>
      <w:r w:rsidR="002A0CDE" w:rsidRPr="00E63F82">
        <w:rPr>
          <w:lang w:val="en-US"/>
        </w:rPr>
        <w:t>wikipedia</w:t>
      </w:r>
      <w:proofErr w:type="spellEnd"/>
      <w:r w:rsidR="002A0CDE" w:rsidRPr="00AA4FA3">
        <w:t>.</w:t>
      </w:r>
      <w:r w:rsidR="002A0CDE" w:rsidRPr="00E63F82">
        <w:rPr>
          <w:lang w:val="en-US"/>
        </w:rPr>
        <w:t>org</w:t>
      </w:r>
      <w:r w:rsidR="002A0CDE" w:rsidRPr="00AA4FA3">
        <w:t>/</w:t>
      </w:r>
      <w:r w:rsidR="002A0CDE" w:rsidRPr="00E63F82">
        <w:rPr>
          <w:lang w:val="en-US"/>
        </w:rPr>
        <w:t>wiki</w:t>
      </w:r>
      <w:r w:rsidR="002A0CDE" w:rsidRPr="00AA4FA3">
        <w:t>/</w:t>
      </w:r>
      <w:proofErr w:type="spellStart"/>
      <w:r w:rsidR="002A0CDE" w:rsidRPr="002A0CDE">
        <w:t>Треугольная</w:t>
      </w:r>
      <w:r w:rsidR="002A0CDE" w:rsidRPr="00AA4FA3">
        <w:t>_</w:t>
      </w:r>
      <w:r w:rsidR="002A0CDE" w:rsidRPr="002A0CDE">
        <w:t>матрица</w:t>
      </w:r>
      <w:proofErr w:type="spellEnd"/>
      <w:r w:rsidR="0062467B" w:rsidRPr="00AA4FA3">
        <w:t>].</w:t>
      </w:r>
    </w:p>
    <w:p w14:paraId="4115F81A" w14:textId="77777777" w:rsidR="0062467B" w:rsidRPr="00AA4FA3" w:rsidRDefault="0062467B" w:rsidP="0062467B">
      <w:r w:rsidRPr="00AA4FA3">
        <w:br w:type="page"/>
      </w:r>
    </w:p>
    <w:p w14:paraId="02DBD9C3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42" w:name="_Toc149451826"/>
      <w:r>
        <w:lastRenderedPageBreak/>
        <w:t>Приложения</w:t>
      </w:r>
      <w:bookmarkEnd w:id="42"/>
    </w:p>
    <w:p w14:paraId="4B2799C4" w14:textId="77777777" w:rsidR="002A0CDE" w:rsidRPr="001C5966" w:rsidRDefault="0062467B" w:rsidP="000C3B6F">
      <w:pPr>
        <w:pStyle w:val="2"/>
        <w:numPr>
          <w:ilvl w:val="0"/>
          <w:numId w:val="0"/>
        </w:numPr>
        <w:ind w:left="576"/>
      </w:pPr>
      <w:bookmarkStart w:id="43" w:name="_Toc149451827"/>
      <w:r>
        <w:t xml:space="preserve">Приложение А. Реализация класса </w:t>
      </w:r>
      <w:r w:rsidR="000C3B6F">
        <w:rPr>
          <w:lang w:val="en-US"/>
        </w:rPr>
        <w:t>TVector</w:t>
      </w:r>
      <w:bookmarkEnd w:id="43"/>
    </w:p>
    <w:p w14:paraId="3173CD9F" w14:textId="77777777" w:rsidR="00F85AF5" w:rsidRPr="001C5966" w:rsidRDefault="00F85AF5" w:rsidP="00F85AF5"/>
    <w:p w14:paraId="2DA922B7" w14:textId="77777777" w:rsidR="001F21A1" w:rsidRPr="00E63F82" w:rsidRDefault="001F21A1" w:rsidP="00E63F82">
      <w:pPr>
        <w:pStyle w:val="a7"/>
      </w:pPr>
      <w:r w:rsidRPr="00E63F82">
        <w:t>#ifndef __TVECTOR_H__</w:t>
      </w:r>
    </w:p>
    <w:p w14:paraId="4CA5936E" w14:textId="77777777" w:rsidR="001F21A1" w:rsidRPr="00E63F82" w:rsidRDefault="001F21A1" w:rsidP="00E63F82">
      <w:pPr>
        <w:pStyle w:val="a7"/>
      </w:pPr>
      <w:r w:rsidRPr="00E63F82">
        <w:t>#define __TVECTOR_H__</w:t>
      </w:r>
    </w:p>
    <w:p w14:paraId="0715D1B5" w14:textId="77777777" w:rsidR="001F21A1" w:rsidRPr="00E63F82" w:rsidRDefault="001F21A1" w:rsidP="00E63F82">
      <w:pPr>
        <w:pStyle w:val="a7"/>
      </w:pPr>
    </w:p>
    <w:p w14:paraId="6B1AD20F" w14:textId="77777777" w:rsidR="001F21A1" w:rsidRPr="00E63F82" w:rsidRDefault="001F21A1" w:rsidP="00E63F82">
      <w:pPr>
        <w:pStyle w:val="a7"/>
      </w:pPr>
      <w:r w:rsidRPr="00E63F82">
        <w:t>#include &lt;iostream&gt;</w:t>
      </w:r>
    </w:p>
    <w:p w14:paraId="7EF98A53" w14:textId="77777777" w:rsidR="001F21A1" w:rsidRPr="00E63F82" w:rsidRDefault="001F21A1" w:rsidP="00E63F82">
      <w:pPr>
        <w:pStyle w:val="a7"/>
      </w:pPr>
      <w:r w:rsidRPr="00E63F82">
        <w:t>using namespace std;</w:t>
      </w:r>
    </w:p>
    <w:p w14:paraId="463C7C2D" w14:textId="77777777" w:rsidR="001F21A1" w:rsidRPr="00E63F82" w:rsidRDefault="001F21A1" w:rsidP="00E63F82">
      <w:pPr>
        <w:pStyle w:val="a7"/>
      </w:pPr>
    </w:p>
    <w:p w14:paraId="1974A517" w14:textId="77777777" w:rsidR="001F21A1" w:rsidRPr="00E63F82" w:rsidRDefault="001F21A1" w:rsidP="00E63F82">
      <w:pPr>
        <w:pStyle w:val="a7"/>
      </w:pPr>
      <w:r w:rsidRPr="00E63F82">
        <w:t>const int MAX_VECTOR_SIZE = 100000;</w:t>
      </w:r>
    </w:p>
    <w:p w14:paraId="2AEE158F" w14:textId="77777777" w:rsidR="001F21A1" w:rsidRPr="00E63F82" w:rsidRDefault="001F21A1" w:rsidP="00E63F82">
      <w:pPr>
        <w:pStyle w:val="a7"/>
      </w:pPr>
    </w:p>
    <w:p w14:paraId="0ABDDD41" w14:textId="77777777" w:rsidR="001F21A1" w:rsidRPr="00E63F82" w:rsidRDefault="001F21A1" w:rsidP="00E63F82">
      <w:pPr>
        <w:pStyle w:val="a7"/>
      </w:pPr>
    </w:p>
    <w:p w14:paraId="30DDB2F9" w14:textId="77777777" w:rsidR="001F21A1" w:rsidRPr="00E63F82" w:rsidRDefault="001F21A1" w:rsidP="00E63F82">
      <w:pPr>
        <w:pStyle w:val="a7"/>
      </w:pPr>
      <w:r w:rsidRPr="00E63F82">
        <w:t xml:space="preserve">// </w:t>
      </w:r>
      <w:proofErr w:type="spellStart"/>
      <w:r w:rsidRPr="00E63F82">
        <w:t>Шаблон</w:t>
      </w:r>
      <w:proofErr w:type="spellEnd"/>
      <w:r w:rsidRPr="00E63F82">
        <w:t xml:space="preserve"> </w:t>
      </w:r>
      <w:proofErr w:type="spellStart"/>
      <w:r w:rsidRPr="00E63F82">
        <w:t>вектора</w:t>
      </w:r>
      <w:proofErr w:type="spellEnd"/>
    </w:p>
    <w:p w14:paraId="4427C250" w14:textId="77777777" w:rsidR="001F21A1" w:rsidRPr="00E63F82" w:rsidRDefault="001F21A1" w:rsidP="00E63F82">
      <w:pPr>
        <w:pStyle w:val="a7"/>
      </w:pPr>
      <w:r w:rsidRPr="00E63F82">
        <w:t>template &lt;class ValType&gt;</w:t>
      </w:r>
    </w:p>
    <w:p w14:paraId="44565852" w14:textId="77777777" w:rsidR="001F21A1" w:rsidRPr="00E63F82" w:rsidRDefault="001F21A1" w:rsidP="00E63F82">
      <w:pPr>
        <w:pStyle w:val="a7"/>
      </w:pPr>
      <w:r w:rsidRPr="00E63F82">
        <w:t>class TVector</w:t>
      </w:r>
    </w:p>
    <w:p w14:paraId="3F8712C9" w14:textId="77777777" w:rsidR="001F21A1" w:rsidRPr="00E63F82" w:rsidRDefault="001F21A1" w:rsidP="00E63F82">
      <w:pPr>
        <w:pStyle w:val="a7"/>
      </w:pPr>
      <w:r w:rsidRPr="00E63F82">
        <w:t>{</w:t>
      </w:r>
    </w:p>
    <w:p w14:paraId="3BE8906C" w14:textId="77777777" w:rsidR="001F21A1" w:rsidRPr="00E63F82" w:rsidRDefault="001F21A1" w:rsidP="00E63F82">
      <w:pPr>
        <w:pStyle w:val="a7"/>
      </w:pPr>
      <w:r w:rsidRPr="00E63F82">
        <w:t>protected:</w:t>
      </w:r>
    </w:p>
    <w:p w14:paraId="63F94C2F" w14:textId="77777777" w:rsidR="001F21A1" w:rsidRPr="00E63F82" w:rsidRDefault="001F21A1" w:rsidP="00E63F82">
      <w:pPr>
        <w:pStyle w:val="a7"/>
      </w:pPr>
      <w:r w:rsidRPr="00E63F82">
        <w:t xml:space="preserve">    int StartIndex;</w:t>
      </w:r>
    </w:p>
    <w:p w14:paraId="6DEC95D1" w14:textId="77777777" w:rsidR="001F21A1" w:rsidRPr="00E63F82" w:rsidRDefault="001F21A1" w:rsidP="00E63F82">
      <w:pPr>
        <w:pStyle w:val="a7"/>
      </w:pPr>
      <w:r w:rsidRPr="00E63F82">
        <w:t xml:space="preserve">    ValType *pVector;</w:t>
      </w:r>
    </w:p>
    <w:p w14:paraId="283C5E99" w14:textId="77777777" w:rsidR="001F21A1" w:rsidRPr="00E63F82" w:rsidRDefault="001F21A1" w:rsidP="00E63F82">
      <w:pPr>
        <w:pStyle w:val="a7"/>
      </w:pPr>
      <w:r w:rsidRPr="00E63F82">
        <w:t xml:space="preserve">    int Size;        </w:t>
      </w:r>
    </w:p>
    <w:p w14:paraId="2F05EE2C" w14:textId="77777777" w:rsidR="001F21A1" w:rsidRPr="00E63F82" w:rsidRDefault="001F21A1" w:rsidP="00E63F82">
      <w:pPr>
        <w:pStyle w:val="a7"/>
      </w:pPr>
      <w:r w:rsidRPr="00E63F82">
        <w:t>public:</w:t>
      </w:r>
    </w:p>
    <w:p w14:paraId="118ED89E" w14:textId="77777777" w:rsidR="001F21A1" w:rsidRPr="00E63F82" w:rsidRDefault="001F21A1" w:rsidP="00E63F82">
      <w:pPr>
        <w:pStyle w:val="a7"/>
      </w:pPr>
      <w:r w:rsidRPr="00E63F82">
        <w:t xml:space="preserve">    TVector&lt;ValType&gt;(int s = 10, int si = 0);</w:t>
      </w:r>
    </w:p>
    <w:p w14:paraId="3018D594" w14:textId="77777777" w:rsidR="001F21A1" w:rsidRPr="00E63F82" w:rsidRDefault="001F21A1" w:rsidP="00E63F82">
      <w:pPr>
        <w:pStyle w:val="a7"/>
      </w:pPr>
      <w:r w:rsidRPr="00E63F82">
        <w:t xml:space="preserve">    TVector&lt;ValType&gt;(const TVector&amp; v);</w:t>
      </w:r>
    </w:p>
    <w:p w14:paraId="43C660BD" w14:textId="77777777" w:rsidR="001F21A1" w:rsidRPr="00E63F82" w:rsidRDefault="001F21A1" w:rsidP="00E63F82">
      <w:pPr>
        <w:pStyle w:val="a7"/>
      </w:pPr>
      <w:r w:rsidRPr="00E63F82">
        <w:t xml:space="preserve">    virtual ~TVector&lt;ValType&gt;();</w:t>
      </w:r>
    </w:p>
    <w:p w14:paraId="2C7A0190" w14:textId="77777777" w:rsidR="001F21A1" w:rsidRPr="00E63F82" w:rsidRDefault="001F21A1" w:rsidP="00E63F82">
      <w:pPr>
        <w:pStyle w:val="a7"/>
      </w:pPr>
      <w:r w:rsidRPr="00E63F82">
        <w:t xml:space="preserve">    int GetSize() const       { return Size;       } </w:t>
      </w:r>
    </w:p>
    <w:p w14:paraId="5F9AAF0D" w14:textId="77777777" w:rsidR="001F21A1" w:rsidRPr="00E63F82" w:rsidRDefault="001F21A1" w:rsidP="00E63F82">
      <w:pPr>
        <w:pStyle w:val="a7"/>
      </w:pPr>
      <w:r w:rsidRPr="00E63F82">
        <w:t xml:space="preserve">    int GetStartIndex() const { return StartIndex; } </w:t>
      </w:r>
    </w:p>
    <w:p w14:paraId="4C3A7956" w14:textId="77777777" w:rsidR="001F21A1" w:rsidRPr="00E63F82" w:rsidRDefault="001F21A1" w:rsidP="00E63F82">
      <w:pPr>
        <w:pStyle w:val="a7"/>
      </w:pPr>
      <w:r w:rsidRPr="00E63F82">
        <w:t xml:space="preserve">    ValType&amp; operator[](int pos);             </w:t>
      </w:r>
    </w:p>
    <w:p w14:paraId="7A4DBC7E" w14:textId="77777777" w:rsidR="001F21A1" w:rsidRPr="00E63F82" w:rsidRDefault="001F21A1" w:rsidP="00E63F82">
      <w:pPr>
        <w:pStyle w:val="a7"/>
      </w:pPr>
      <w:r w:rsidRPr="00E63F82">
        <w:t xml:space="preserve">    bool operator==(const TVector&lt;ValType&gt; &amp;v) const;  </w:t>
      </w:r>
    </w:p>
    <w:p w14:paraId="13452F54" w14:textId="77777777" w:rsidR="001F21A1" w:rsidRPr="00E63F82" w:rsidRDefault="001F21A1" w:rsidP="00E63F82">
      <w:pPr>
        <w:pStyle w:val="a7"/>
      </w:pPr>
      <w:r w:rsidRPr="00E63F82">
        <w:t xml:space="preserve">    bool operator!=(const TVector&lt;ValType&gt; &amp;v) const;  </w:t>
      </w:r>
    </w:p>
    <w:p w14:paraId="60355F3D" w14:textId="77777777" w:rsidR="001F21A1" w:rsidRPr="00E63F82" w:rsidRDefault="001F21A1" w:rsidP="00E63F82">
      <w:pPr>
        <w:pStyle w:val="a7"/>
      </w:pPr>
      <w:r w:rsidRPr="00E63F82">
        <w:t xml:space="preserve">    const TVector&lt;ValType&gt;&amp; operator=(const TVector&lt;ValType&gt; &amp;v);</w:t>
      </w:r>
    </w:p>
    <w:p w14:paraId="7A938A10" w14:textId="77777777" w:rsidR="001F21A1" w:rsidRPr="00E63F82" w:rsidRDefault="001F21A1" w:rsidP="00E63F82">
      <w:pPr>
        <w:pStyle w:val="a7"/>
      </w:pPr>
    </w:p>
    <w:p w14:paraId="09247F07" w14:textId="77777777" w:rsidR="001F21A1" w:rsidRPr="00E63F82" w:rsidRDefault="001F21A1" w:rsidP="00E63F82">
      <w:pPr>
        <w:pStyle w:val="a7"/>
      </w:pPr>
      <w:r w:rsidRPr="00E63F82">
        <w:t xml:space="preserve">    // </w:t>
      </w:r>
      <w:proofErr w:type="spellStart"/>
      <w:r w:rsidRPr="00E63F82">
        <w:t>скалярные</w:t>
      </w:r>
      <w:proofErr w:type="spellEnd"/>
      <w:r w:rsidRPr="00E63F82">
        <w:t xml:space="preserve"> </w:t>
      </w:r>
      <w:proofErr w:type="spellStart"/>
      <w:r w:rsidRPr="00E63F82">
        <w:t>операции</w:t>
      </w:r>
      <w:proofErr w:type="spellEnd"/>
    </w:p>
    <w:p w14:paraId="5829E2B8" w14:textId="77777777" w:rsidR="001F21A1" w:rsidRPr="00E63F82" w:rsidRDefault="001F21A1" w:rsidP="00E63F82">
      <w:pPr>
        <w:pStyle w:val="a7"/>
      </w:pPr>
      <w:r w:rsidRPr="00E63F82">
        <w:t xml:space="preserve">    TVector&lt;ValType&gt;  operator+(const ValType &amp;val);</w:t>
      </w:r>
    </w:p>
    <w:p w14:paraId="59EB8901" w14:textId="77777777" w:rsidR="001F21A1" w:rsidRPr="00E63F82" w:rsidRDefault="001F21A1" w:rsidP="00E63F82">
      <w:pPr>
        <w:pStyle w:val="a7"/>
      </w:pPr>
      <w:r w:rsidRPr="00E63F82">
        <w:t xml:space="preserve">    TVector&lt;ValType&gt;  operator-(const ValType &amp;val);</w:t>
      </w:r>
    </w:p>
    <w:p w14:paraId="3BF3D53D" w14:textId="77777777" w:rsidR="001F21A1" w:rsidRPr="00E63F82" w:rsidRDefault="001F21A1" w:rsidP="00E63F82">
      <w:pPr>
        <w:pStyle w:val="a7"/>
      </w:pPr>
      <w:r w:rsidRPr="00E63F82">
        <w:t xml:space="preserve">    TVector&lt;ValType&gt;  operator*(const ValType &amp;val);</w:t>
      </w:r>
    </w:p>
    <w:p w14:paraId="144851E4" w14:textId="77777777" w:rsidR="001F21A1" w:rsidRPr="00E63F82" w:rsidRDefault="001F21A1" w:rsidP="00E63F82">
      <w:pPr>
        <w:pStyle w:val="a7"/>
      </w:pPr>
    </w:p>
    <w:p w14:paraId="357A4B4E" w14:textId="77777777" w:rsidR="001F21A1" w:rsidRPr="00E63F82" w:rsidRDefault="001F21A1" w:rsidP="00E63F82">
      <w:pPr>
        <w:pStyle w:val="a7"/>
      </w:pPr>
      <w:r w:rsidRPr="00E63F82">
        <w:t xml:space="preserve">    // </w:t>
      </w:r>
      <w:proofErr w:type="spellStart"/>
      <w:r w:rsidRPr="00E63F82">
        <w:t>векторные</w:t>
      </w:r>
      <w:proofErr w:type="spellEnd"/>
      <w:r w:rsidRPr="00E63F82">
        <w:t xml:space="preserve"> </w:t>
      </w:r>
      <w:proofErr w:type="spellStart"/>
      <w:r w:rsidRPr="00E63F82">
        <w:t>операции</w:t>
      </w:r>
      <w:proofErr w:type="spellEnd"/>
    </w:p>
    <w:p w14:paraId="2FA7C102" w14:textId="77777777" w:rsidR="001F21A1" w:rsidRPr="00E63F82" w:rsidRDefault="001F21A1" w:rsidP="00E63F82">
      <w:pPr>
        <w:pStyle w:val="a7"/>
      </w:pPr>
      <w:r w:rsidRPr="00E63F82">
        <w:t xml:space="preserve">    TVector&lt;ValType&gt;  operator+(const TVector&lt;ValType&gt; &amp;v);</w:t>
      </w:r>
    </w:p>
    <w:p w14:paraId="51A4431E" w14:textId="77777777" w:rsidR="001F21A1" w:rsidRPr="00E63F82" w:rsidRDefault="001F21A1" w:rsidP="00E63F82">
      <w:pPr>
        <w:pStyle w:val="a7"/>
      </w:pPr>
      <w:r w:rsidRPr="00E63F82">
        <w:t xml:space="preserve">    TVector&lt;ValType&gt;  operator-(const TVector&lt;ValType&gt;&amp;v);</w:t>
      </w:r>
    </w:p>
    <w:p w14:paraId="25AFA420" w14:textId="77777777" w:rsidR="001F21A1" w:rsidRPr="00E63F82" w:rsidRDefault="001F21A1" w:rsidP="00E63F82">
      <w:pPr>
        <w:pStyle w:val="a7"/>
      </w:pPr>
      <w:r w:rsidRPr="00E63F82">
        <w:t xml:space="preserve">    ValType  operator*(const TVector&lt;ValType&gt; &amp;v);</w:t>
      </w:r>
    </w:p>
    <w:p w14:paraId="5E382B60" w14:textId="77777777" w:rsidR="001F21A1" w:rsidRPr="00E63F82" w:rsidRDefault="001F21A1" w:rsidP="00E63F82">
      <w:pPr>
        <w:pStyle w:val="a7"/>
      </w:pPr>
    </w:p>
    <w:p w14:paraId="2BE4F438" w14:textId="77777777" w:rsidR="001F21A1" w:rsidRPr="00E63F82" w:rsidRDefault="001F21A1" w:rsidP="00E63F82">
      <w:pPr>
        <w:pStyle w:val="a7"/>
      </w:pPr>
      <w:r w:rsidRPr="00E63F82">
        <w:t xml:space="preserve">    // </w:t>
      </w:r>
      <w:proofErr w:type="spellStart"/>
      <w:r w:rsidRPr="00E63F82">
        <w:t>ввод-вывод</w:t>
      </w:r>
      <w:proofErr w:type="spellEnd"/>
    </w:p>
    <w:p w14:paraId="0979C2DE" w14:textId="77777777" w:rsidR="001F21A1" w:rsidRPr="00E63F82" w:rsidRDefault="001F21A1" w:rsidP="00E63F82">
      <w:pPr>
        <w:pStyle w:val="a7"/>
      </w:pPr>
      <w:r w:rsidRPr="00E63F82">
        <w:t xml:space="preserve">    friend istream&amp; operator&gt;&gt;(istream &amp;in, TVector&lt;ValType&gt; &amp;v)</w:t>
      </w:r>
    </w:p>
    <w:p w14:paraId="1F356CCE" w14:textId="77777777" w:rsidR="001F21A1" w:rsidRPr="00E63F82" w:rsidRDefault="001F21A1" w:rsidP="00E63F82">
      <w:pPr>
        <w:pStyle w:val="a7"/>
      </w:pPr>
      <w:r w:rsidRPr="00E63F82">
        <w:t xml:space="preserve">    {</w:t>
      </w:r>
    </w:p>
    <w:p w14:paraId="5F9BF07A" w14:textId="77777777" w:rsidR="001F21A1" w:rsidRPr="00E63F82" w:rsidRDefault="001F21A1" w:rsidP="00E63F82">
      <w:pPr>
        <w:pStyle w:val="a7"/>
      </w:pPr>
      <w:r w:rsidRPr="00E63F82">
        <w:t xml:space="preserve">        for (int i = </w:t>
      </w:r>
      <w:proofErr w:type="spellStart"/>
      <w:r w:rsidRPr="00E63F82">
        <w:t>v.StartIndex</w:t>
      </w:r>
      <w:proofErr w:type="spellEnd"/>
      <w:r w:rsidRPr="00E63F82">
        <w:t xml:space="preserve">; i &lt; </w:t>
      </w:r>
      <w:proofErr w:type="spellStart"/>
      <w:r w:rsidRPr="00E63F82">
        <w:t>v.StartIndex+v.Size</w:t>
      </w:r>
      <w:proofErr w:type="spellEnd"/>
      <w:r w:rsidRPr="00E63F82">
        <w:t>; i++)</w:t>
      </w:r>
    </w:p>
    <w:p w14:paraId="7C6569C2" w14:textId="77777777" w:rsidR="001F21A1" w:rsidRPr="00E63F82" w:rsidRDefault="001F21A1" w:rsidP="00E63F82">
      <w:pPr>
        <w:pStyle w:val="a7"/>
      </w:pPr>
      <w:r w:rsidRPr="00E63F82">
        <w:t xml:space="preserve">        in &gt;&gt; v[i];</w:t>
      </w:r>
    </w:p>
    <w:p w14:paraId="599737D4" w14:textId="77777777" w:rsidR="001F21A1" w:rsidRPr="00E63F82" w:rsidRDefault="001F21A1" w:rsidP="00E63F82">
      <w:pPr>
        <w:pStyle w:val="a7"/>
      </w:pPr>
      <w:r w:rsidRPr="00E63F82">
        <w:t xml:space="preserve">        return in;</w:t>
      </w:r>
    </w:p>
    <w:p w14:paraId="19459FB4" w14:textId="77777777" w:rsidR="001F21A1" w:rsidRPr="00E63F82" w:rsidRDefault="001F21A1" w:rsidP="00E63F82">
      <w:pPr>
        <w:pStyle w:val="a7"/>
      </w:pPr>
      <w:r w:rsidRPr="00E63F82">
        <w:t xml:space="preserve">    }</w:t>
      </w:r>
    </w:p>
    <w:p w14:paraId="1F0C6E25" w14:textId="77777777" w:rsidR="001F21A1" w:rsidRPr="00E63F82" w:rsidRDefault="001F21A1" w:rsidP="00E63F82">
      <w:pPr>
        <w:pStyle w:val="a7"/>
      </w:pPr>
      <w:r w:rsidRPr="00E63F82">
        <w:t xml:space="preserve">    friend ostream&amp; operator&lt;&lt;(ostream &amp;out,TVector&lt;ValType&gt; &amp;v)</w:t>
      </w:r>
    </w:p>
    <w:p w14:paraId="3AEA4C4C" w14:textId="77777777" w:rsidR="001F21A1" w:rsidRPr="00E63F82" w:rsidRDefault="001F21A1" w:rsidP="00E63F82">
      <w:pPr>
        <w:pStyle w:val="a7"/>
      </w:pPr>
      <w:r w:rsidRPr="00E63F82">
        <w:t xml:space="preserve">    {</w:t>
      </w:r>
    </w:p>
    <w:p w14:paraId="497DC4B1" w14:textId="77777777" w:rsidR="001F21A1" w:rsidRPr="00E63F82" w:rsidRDefault="001F21A1" w:rsidP="00E63F82">
      <w:pPr>
        <w:pStyle w:val="a7"/>
      </w:pPr>
      <w:r w:rsidRPr="00E63F82">
        <w:t xml:space="preserve">        for (int i = 0; i &lt; </w:t>
      </w:r>
      <w:proofErr w:type="spellStart"/>
      <w:r w:rsidRPr="00E63F82">
        <w:t>v.StartIndex</w:t>
      </w:r>
      <w:proofErr w:type="spellEnd"/>
      <w:r w:rsidRPr="00E63F82">
        <w:t>; i++)</w:t>
      </w:r>
    </w:p>
    <w:p w14:paraId="78EFA645" w14:textId="77777777" w:rsidR="001F21A1" w:rsidRPr="00E63F82" w:rsidRDefault="001F21A1" w:rsidP="00E63F82">
      <w:pPr>
        <w:pStyle w:val="a7"/>
      </w:pPr>
      <w:r w:rsidRPr="00E63F82">
        <w:t xml:space="preserve">        {</w:t>
      </w:r>
    </w:p>
    <w:p w14:paraId="1CCA9B75" w14:textId="77777777" w:rsidR="001F21A1" w:rsidRPr="00E63F82" w:rsidRDefault="001F21A1" w:rsidP="00E63F82">
      <w:pPr>
        <w:pStyle w:val="a7"/>
      </w:pPr>
      <w:r w:rsidRPr="00E63F82">
        <w:t xml:space="preserve">            out &lt;&lt; ValType() &lt;&lt; " ";</w:t>
      </w:r>
    </w:p>
    <w:p w14:paraId="23BA8AAF" w14:textId="77777777" w:rsidR="001F21A1" w:rsidRPr="00E63F82" w:rsidRDefault="001F21A1" w:rsidP="00E63F82">
      <w:pPr>
        <w:pStyle w:val="a7"/>
      </w:pPr>
      <w:r w:rsidRPr="00E63F82">
        <w:t xml:space="preserve">        }</w:t>
      </w:r>
    </w:p>
    <w:p w14:paraId="4667115F" w14:textId="77777777" w:rsidR="001F21A1" w:rsidRPr="00E63F82" w:rsidRDefault="001F21A1" w:rsidP="00E63F82">
      <w:pPr>
        <w:pStyle w:val="a7"/>
      </w:pPr>
      <w:r w:rsidRPr="00E63F82">
        <w:t xml:space="preserve">        for (int i = </w:t>
      </w:r>
      <w:proofErr w:type="spellStart"/>
      <w:r w:rsidRPr="00E63F82">
        <w:t>v.StartIndex</w:t>
      </w:r>
      <w:proofErr w:type="spellEnd"/>
      <w:r w:rsidRPr="00E63F82">
        <w:t xml:space="preserve">; i &lt; </w:t>
      </w:r>
      <w:proofErr w:type="spellStart"/>
      <w:r w:rsidRPr="00E63F82">
        <w:t>v.Size+v.StartIndex</w:t>
      </w:r>
      <w:proofErr w:type="spellEnd"/>
      <w:r w:rsidRPr="00E63F82">
        <w:t>; i++) {</w:t>
      </w:r>
    </w:p>
    <w:p w14:paraId="7B125362" w14:textId="77777777" w:rsidR="001F21A1" w:rsidRPr="00E63F82" w:rsidRDefault="001F21A1" w:rsidP="00E63F82">
      <w:pPr>
        <w:pStyle w:val="a7"/>
      </w:pPr>
    </w:p>
    <w:p w14:paraId="0915C9B2" w14:textId="77777777" w:rsidR="001F21A1" w:rsidRPr="00E63F82" w:rsidRDefault="001F21A1" w:rsidP="00E63F82">
      <w:pPr>
        <w:pStyle w:val="a7"/>
      </w:pPr>
      <w:r w:rsidRPr="00E63F82">
        <w:t xml:space="preserve">            out &lt;&lt; v[i] &lt;&lt; " ";</w:t>
      </w:r>
    </w:p>
    <w:p w14:paraId="23E76524" w14:textId="77777777" w:rsidR="001F21A1" w:rsidRPr="00E63F82" w:rsidRDefault="001F21A1" w:rsidP="00E63F82">
      <w:pPr>
        <w:pStyle w:val="a7"/>
      </w:pPr>
      <w:r w:rsidRPr="00E63F82">
        <w:t xml:space="preserve">        }</w:t>
      </w:r>
    </w:p>
    <w:p w14:paraId="7F1FE7BF" w14:textId="77777777" w:rsidR="001F21A1" w:rsidRPr="00E63F82" w:rsidRDefault="001F21A1" w:rsidP="00E63F82">
      <w:pPr>
        <w:pStyle w:val="a7"/>
      </w:pPr>
      <w:r w:rsidRPr="00E63F82">
        <w:t xml:space="preserve">        return out;</w:t>
      </w:r>
    </w:p>
    <w:p w14:paraId="060A8A25" w14:textId="77777777" w:rsidR="001F21A1" w:rsidRPr="00E63F82" w:rsidRDefault="001F21A1" w:rsidP="00E63F82">
      <w:pPr>
        <w:pStyle w:val="a7"/>
      </w:pPr>
      <w:r w:rsidRPr="00E63F82">
        <w:t xml:space="preserve">    }</w:t>
      </w:r>
    </w:p>
    <w:p w14:paraId="5D625560" w14:textId="77777777" w:rsidR="001F21A1" w:rsidRPr="00E63F82" w:rsidRDefault="001F21A1" w:rsidP="00E63F82">
      <w:pPr>
        <w:pStyle w:val="a7"/>
      </w:pPr>
      <w:r w:rsidRPr="00E63F82">
        <w:lastRenderedPageBreak/>
        <w:t>};</w:t>
      </w:r>
    </w:p>
    <w:p w14:paraId="20723CF6" w14:textId="77777777" w:rsidR="001F21A1" w:rsidRPr="00E63F82" w:rsidRDefault="001F21A1" w:rsidP="00E63F82">
      <w:pPr>
        <w:pStyle w:val="a7"/>
      </w:pPr>
    </w:p>
    <w:p w14:paraId="59997139" w14:textId="77777777" w:rsidR="001F21A1" w:rsidRPr="00E63F82" w:rsidRDefault="001F21A1" w:rsidP="00E63F82">
      <w:pPr>
        <w:pStyle w:val="a7"/>
      </w:pPr>
      <w:r w:rsidRPr="00E63F82">
        <w:t>template &lt;class ValType&gt;</w:t>
      </w:r>
    </w:p>
    <w:p w14:paraId="6E9978F6" w14:textId="77777777" w:rsidR="001F21A1" w:rsidRPr="00E63F82" w:rsidRDefault="001F21A1" w:rsidP="00E63F82">
      <w:pPr>
        <w:pStyle w:val="a7"/>
      </w:pPr>
      <w:r w:rsidRPr="00E63F82">
        <w:t>TVector&lt;ValType&gt;::TVector&lt;ValType&gt;(int s, int si):Size(s), StartIndex(si)</w:t>
      </w:r>
    </w:p>
    <w:p w14:paraId="10C26CBB" w14:textId="77777777" w:rsidR="001F21A1" w:rsidRPr="00E63F82" w:rsidRDefault="001F21A1" w:rsidP="00E63F82">
      <w:pPr>
        <w:pStyle w:val="a7"/>
      </w:pPr>
      <w:r w:rsidRPr="00E63F82">
        <w:t>{</w:t>
      </w:r>
    </w:p>
    <w:p w14:paraId="0DD2030D" w14:textId="77777777" w:rsidR="001F21A1" w:rsidRPr="00E63F82" w:rsidRDefault="001F21A1" w:rsidP="00E63F82">
      <w:pPr>
        <w:pStyle w:val="a7"/>
      </w:pPr>
      <w:r w:rsidRPr="00E63F82">
        <w:t xml:space="preserve">    if (s &lt;= 0 || s &gt; MAX_VECTOR_SIZE)</w:t>
      </w:r>
    </w:p>
    <w:p w14:paraId="4CCBB747" w14:textId="77777777" w:rsidR="001F21A1" w:rsidRPr="00E63F82" w:rsidRDefault="001F21A1" w:rsidP="00E63F82">
      <w:pPr>
        <w:pStyle w:val="a7"/>
      </w:pPr>
      <w:r w:rsidRPr="00E63F82">
        <w:t xml:space="preserve">        throw "Incorrect size";</w:t>
      </w:r>
    </w:p>
    <w:p w14:paraId="3E43096B" w14:textId="77777777" w:rsidR="001F21A1" w:rsidRPr="00E63F82" w:rsidRDefault="001F21A1" w:rsidP="00E63F82">
      <w:pPr>
        <w:pStyle w:val="a7"/>
      </w:pPr>
      <w:r w:rsidRPr="00E63F82">
        <w:t xml:space="preserve">    if (si &lt; 0)</w:t>
      </w:r>
    </w:p>
    <w:p w14:paraId="2CCD138E" w14:textId="77777777" w:rsidR="001F21A1" w:rsidRPr="00E63F82" w:rsidRDefault="001F21A1" w:rsidP="00E63F82">
      <w:pPr>
        <w:pStyle w:val="a7"/>
      </w:pPr>
      <w:r w:rsidRPr="00E63F82">
        <w:t xml:space="preserve">        throw "You cannot start at negative index!";</w:t>
      </w:r>
    </w:p>
    <w:p w14:paraId="52740594" w14:textId="77777777" w:rsidR="001F21A1" w:rsidRPr="00E63F82" w:rsidRDefault="001F21A1" w:rsidP="00E63F82">
      <w:pPr>
        <w:pStyle w:val="a7"/>
      </w:pPr>
      <w:r w:rsidRPr="00E63F82">
        <w:t xml:space="preserve">    pVector = new ValType[s]();</w:t>
      </w:r>
    </w:p>
    <w:p w14:paraId="4806D42F" w14:textId="77777777" w:rsidR="001F21A1" w:rsidRPr="00E63F82" w:rsidRDefault="001F21A1" w:rsidP="00E63F82">
      <w:pPr>
        <w:pStyle w:val="a7"/>
      </w:pPr>
      <w:r w:rsidRPr="00E63F82">
        <w:t>}</w:t>
      </w:r>
    </w:p>
    <w:p w14:paraId="4906EB9C" w14:textId="77777777" w:rsidR="001F21A1" w:rsidRPr="00E63F82" w:rsidRDefault="001F21A1" w:rsidP="00E63F82">
      <w:pPr>
        <w:pStyle w:val="a7"/>
      </w:pPr>
    </w:p>
    <w:p w14:paraId="2989A607" w14:textId="77777777" w:rsidR="001F21A1" w:rsidRPr="00E63F82" w:rsidRDefault="001F21A1" w:rsidP="00E63F82">
      <w:pPr>
        <w:pStyle w:val="a7"/>
      </w:pPr>
      <w:r w:rsidRPr="00E63F82">
        <w:t xml:space="preserve">template &lt;class ValType&gt; </w:t>
      </w:r>
    </w:p>
    <w:p w14:paraId="20B312AB" w14:textId="77777777" w:rsidR="001F21A1" w:rsidRPr="00E63F82" w:rsidRDefault="001F21A1" w:rsidP="00E63F82">
      <w:pPr>
        <w:pStyle w:val="a7"/>
      </w:pPr>
      <w:r w:rsidRPr="00E63F82">
        <w:t>TVector&lt;ValType&gt;::TVector&lt;ValType&gt;(const TVector&lt;ValType&gt; &amp;v)</w:t>
      </w:r>
    </w:p>
    <w:p w14:paraId="10DFDF79" w14:textId="77777777" w:rsidR="001F21A1" w:rsidRPr="00E63F82" w:rsidRDefault="001F21A1" w:rsidP="00E63F82">
      <w:pPr>
        <w:pStyle w:val="a7"/>
      </w:pPr>
      <w:r w:rsidRPr="00E63F82">
        <w:t>{</w:t>
      </w:r>
    </w:p>
    <w:p w14:paraId="778CE505" w14:textId="77777777" w:rsidR="001F21A1" w:rsidRPr="00E63F82" w:rsidRDefault="001F21A1" w:rsidP="00E63F82">
      <w:pPr>
        <w:pStyle w:val="a7"/>
      </w:pPr>
      <w:r w:rsidRPr="00E63F82">
        <w:t xml:space="preserve">    Size = </w:t>
      </w:r>
      <w:proofErr w:type="spellStart"/>
      <w:r w:rsidRPr="00E63F82">
        <w:t>v.Size</w:t>
      </w:r>
      <w:proofErr w:type="spellEnd"/>
      <w:r w:rsidRPr="00E63F82">
        <w:t>;</w:t>
      </w:r>
    </w:p>
    <w:p w14:paraId="733AD644" w14:textId="77777777" w:rsidR="001F21A1" w:rsidRPr="00E63F82" w:rsidRDefault="001F21A1" w:rsidP="00E63F82">
      <w:pPr>
        <w:pStyle w:val="a7"/>
      </w:pPr>
      <w:r w:rsidRPr="00E63F82">
        <w:t xml:space="preserve">    StartIndex = </w:t>
      </w:r>
      <w:proofErr w:type="spellStart"/>
      <w:r w:rsidRPr="00E63F82">
        <w:t>v.StartIndex</w:t>
      </w:r>
      <w:proofErr w:type="spellEnd"/>
      <w:r w:rsidRPr="00E63F82">
        <w:t>;</w:t>
      </w:r>
    </w:p>
    <w:p w14:paraId="333AECCF" w14:textId="77777777" w:rsidR="001F21A1" w:rsidRPr="00E63F82" w:rsidRDefault="001F21A1" w:rsidP="00E63F82">
      <w:pPr>
        <w:pStyle w:val="a7"/>
      </w:pPr>
      <w:r w:rsidRPr="00E63F82">
        <w:t xml:space="preserve">    pVector = new ValType[Size];</w:t>
      </w:r>
    </w:p>
    <w:p w14:paraId="769B8FA5" w14:textId="77777777" w:rsidR="001F21A1" w:rsidRPr="00E63F82" w:rsidRDefault="001F21A1" w:rsidP="00E63F82">
      <w:pPr>
        <w:pStyle w:val="a7"/>
      </w:pPr>
      <w:r w:rsidRPr="00E63F82">
        <w:t xml:space="preserve">    std::copy(</w:t>
      </w:r>
      <w:proofErr w:type="spellStart"/>
      <w:r w:rsidRPr="00E63F82">
        <w:t>v.pVector</w:t>
      </w:r>
      <w:proofErr w:type="spellEnd"/>
      <w:r w:rsidRPr="00E63F82">
        <w:t xml:space="preserve">, </w:t>
      </w:r>
      <w:proofErr w:type="spellStart"/>
      <w:r w:rsidRPr="00E63F82">
        <w:t>v.pVector</w:t>
      </w:r>
      <w:proofErr w:type="spellEnd"/>
      <w:r w:rsidRPr="00E63F82">
        <w:t xml:space="preserve"> + </w:t>
      </w:r>
      <w:proofErr w:type="spellStart"/>
      <w:r w:rsidRPr="00E63F82">
        <w:t>v.Size</w:t>
      </w:r>
      <w:proofErr w:type="spellEnd"/>
      <w:r w:rsidRPr="00E63F82">
        <w:t xml:space="preserve">, pVector);  </w:t>
      </w:r>
    </w:p>
    <w:p w14:paraId="48E2B3F6" w14:textId="77777777" w:rsidR="001F21A1" w:rsidRPr="00E63F82" w:rsidRDefault="001F21A1" w:rsidP="00E63F82">
      <w:pPr>
        <w:pStyle w:val="a7"/>
      </w:pPr>
      <w:r w:rsidRPr="00E63F82">
        <w:t xml:space="preserve">} </w:t>
      </w:r>
    </w:p>
    <w:p w14:paraId="3C1ECA7F" w14:textId="77777777" w:rsidR="001F21A1" w:rsidRPr="00E63F82" w:rsidRDefault="001F21A1" w:rsidP="00E63F82">
      <w:pPr>
        <w:pStyle w:val="a7"/>
      </w:pPr>
      <w:r w:rsidRPr="00E63F82">
        <w:t>template &lt;class ValType&gt;</w:t>
      </w:r>
    </w:p>
    <w:p w14:paraId="044B33B8" w14:textId="77777777" w:rsidR="001F21A1" w:rsidRPr="00E63F82" w:rsidRDefault="001F21A1" w:rsidP="00E63F82">
      <w:pPr>
        <w:pStyle w:val="a7"/>
      </w:pPr>
      <w:r w:rsidRPr="00E63F82">
        <w:t>TVector&lt;ValType&gt;::~TVector&lt;ValType&gt;()</w:t>
      </w:r>
    </w:p>
    <w:p w14:paraId="540BDB8E" w14:textId="77777777" w:rsidR="001F21A1" w:rsidRPr="00E63F82" w:rsidRDefault="001F21A1" w:rsidP="00E63F82">
      <w:pPr>
        <w:pStyle w:val="a7"/>
      </w:pPr>
      <w:r w:rsidRPr="00E63F82">
        <w:t>{</w:t>
      </w:r>
    </w:p>
    <w:p w14:paraId="65F2BBE3" w14:textId="77777777" w:rsidR="001F21A1" w:rsidRPr="00E63F82" w:rsidRDefault="001F21A1" w:rsidP="00E63F82">
      <w:pPr>
        <w:pStyle w:val="a7"/>
      </w:pPr>
      <w:r w:rsidRPr="00E63F82">
        <w:t xml:space="preserve">    delete[] pVector;</w:t>
      </w:r>
    </w:p>
    <w:p w14:paraId="2C1EE37C" w14:textId="77777777" w:rsidR="001F21A1" w:rsidRPr="00E63F82" w:rsidRDefault="001F21A1" w:rsidP="00E63F82">
      <w:pPr>
        <w:pStyle w:val="a7"/>
      </w:pPr>
      <w:r w:rsidRPr="00E63F82">
        <w:t xml:space="preserve">} </w:t>
      </w:r>
    </w:p>
    <w:p w14:paraId="3809D4BA" w14:textId="77777777" w:rsidR="001F21A1" w:rsidRPr="00E63F82" w:rsidRDefault="001F21A1" w:rsidP="00E63F82">
      <w:pPr>
        <w:pStyle w:val="a7"/>
      </w:pPr>
    </w:p>
    <w:p w14:paraId="6C32C4C0" w14:textId="77777777" w:rsidR="001F21A1" w:rsidRPr="00E63F82" w:rsidRDefault="001F21A1" w:rsidP="00E63F82">
      <w:pPr>
        <w:pStyle w:val="a7"/>
      </w:pPr>
      <w:r w:rsidRPr="00E63F82">
        <w:t xml:space="preserve">template &lt;class ValType&gt; </w:t>
      </w:r>
    </w:p>
    <w:p w14:paraId="72B2EA24" w14:textId="77777777" w:rsidR="001F21A1" w:rsidRPr="00E63F82" w:rsidRDefault="001F21A1" w:rsidP="00E63F82">
      <w:pPr>
        <w:pStyle w:val="a7"/>
      </w:pPr>
      <w:r w:rsidRPr="00E63F82">
        <w:t xml:space="preserve">ValType&amp; TVector&lt;ValType&gt;::operator[](int pos) </w:t>
      </w:r>
    </w:p>
    <w:p w14:paraId="54CD5299" w14:textId="77777777" w:rsidR="001F21A1" w:rsidRPr="001F21A1" w:rsidRDefault="001F21A1" w:rsidP="00E63F82">
      <w:pPr>
        <w:pStyle w:val="a7"/>
      </w:pPr>
      <w:r w:rsidRPr="001F21A1">
        <w:t>{</w:t>
      </w:r>
    </w:p>
    <w:p w14:paraId="63E6AA98" w14:textId="77777777"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if</w:t>
      </w:r>
      <w:r w:rsidRPr="001F21A1">
        <w:t xml:space="preserve"> (</w:t>
      </w:r>
      <w:r w:rsidRPr="00E63F82">
        <w:t>pos</w:t>
      </w:r>
      <w:r w:rsidRPr="001F21A1">
        <w:t xml:space="preserve"> &lt; 0 || </w:t>
      </w:r>
      <w:r w:rsidRPr="00E63F82">
        <w:t>pos</w:t>
      </w:r>
      <w:r w:rsidRPr="001F21A1">
        <w:t>&gt;=MAX_VECTOR_SIZE)</w:t>
      </w:r>
    </w:p>
    <w:p w14:paraId="232B8274" w14:textId="77777777" w:rsidR="001F21A1" w:rsidRPr="001F21A1" w:rsidRDefault="001F21A1" w:rsidP="00E63F82">
      <w:pPr>
        <w:pStyle w:val="a7"/>
      </w:pPr>
      <w:r w:rsidRPr="001F21A1">
        <w:t xml:space="preserve">        </w:t>
      </w:r>
      <w:r w:rsidRPr="00E63F82">
        <w:t>throw</w:t>
      </w:r>
      <w:r w:rsidRPr="001F21A1">
        <w:t xml:space="preserve"> </w:t>
      </w:r>
      <w:r w:rsidRPr="00E63F82">
        <w:t>"Wrong position"</w:t>
      </w:r>
      <w:r w:rsidRPr="001F21A1">
        <w:t>;</w:t>
      </w:r>
    </w:p>
    <w:p w14:paraId="573871EF" w14:textId="77777777"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if</w:t>
      </w:r>
      <w:r w:rsidRPr="001F21A1">
        <w:t xml:space="preserve"> (</w:t>
      </w:r>
      <w:r w:rsidRPr="00E63F82">
        <w:t>pos</w:t>
      </w:r>
      <w:r w:rsidRPr="001F21A1">
        <w:t xml:space="preserve"> &lt; StartIndex)</w:t>
      </w:r>
    </w:p>
    <w:p w14:paraId="2B77B6D7" w14:textId="77777777" w:rsidR="001F21A1" w:rsidRPr="001F21A1" w:rsidRDefault="001F21A1" w:rsidP="00E63F82">
      <w:pPr>
        <w:pStyle w:val="a7"/>
      </w:pPr>
      <w:r w:rsidRPr="001F21A1">
        <w:t xml:space="preserve">        </w:t>
      </w:r>
      <w:r w:rsidRPr="00E63F82">
        <w:t>throw</w:t>
      </w:r>
      <w:r w:rsidRPr="001F21A1">
        <w:t xml:space="preserve"> </w:t>
      </w:r>
      <w:r w:rsidRPr="00E63F82">
        <w:t>"Wrong position (less than start index)"</w:t>
      </w:r>
      <w:r w:rsidRPr="001F21A1">
        <w:t>;</w:t>
      </w:r>
    </w:p>
    <w:p w14:paraId="2AAE27DB" w14:textId="77777777" w:rsidR="001F21A1" w:rsidRPr="001F21A1" w:rsidRDefault="001F21A1" w:rsidP="00E63F82">
      <w:pPr>
        <w:pStyle w:val="a7"/>
      </w:pPr>
    </w:p>
    <w:p w14:paraId="763BB68D" w14:textId="77777777"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if</w:t>
      </w:r>
      <w:r w:rsidRPr="001F21A1">
        <w:t xml:space="preserve"> (</w:t>
      </w:r>
      <w:r w:rsidRPr="00E63F82">
        <w:t>pos</w:t>
      </w:r>
      <w:r w:rsidRPr="001F21A1">
        <w:t xml:space="preserve"> - StartIndex &lt; Size)</w:t>
      </w:r>
    </w:p>
    <w:p w14:paraId="6BD72FB0" w14:textId="77777777" w:rsidR="001F21A1" w:rsidRPr="001F21A1" w:rsidRDefault="001F21A1" w:rsidP="00E63F82">
      <w:pPr>
        <w:pStyle w:val="a7"/>
      </w:pPr>
      <w:r w:rsidRPr="001F21A1">
        <w:t xml:space="preserve">        </w:t>
      </w:r>
      <w:r w:rsidRPr="00E63F82">
        <w:t>return</w:t>
      </w:r>
      <w:r w:rsidRPr="001F21A1">
        <w:t xml:space="preserve"> pVector[</w:t>
      </w:r>
      <w:r w:rsidRPr="00E63F82">
        <w:t>pos</w:t>
      </w:r>
      <w:r w:rsidRPr="001F21A1">
        <w:t xml:space="preserve"> - StartIndex];</w:t>
      </w:r>
    </w:p>
    <w:p w14:paraId="394D6581" w14:textId="77777777"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throw</w:t>
      </w:r>
      <w:r w:rsidRPr="001F21A1">
        <w:t xml:space="preserve"> </w:t>
      </w:r>
      <w:r w:rsidRPr="00E63F82">
        <w:t>"Access Error"</w:t>
      </w:r>
      <w:r w:rsidRPr="001F21A1">
        <w:t>;</w:t>
      </w:r>
    </w:p>
    <w:p w14:paraId="693BD55C" w14:textId="77777777" w:rsidR="001F21A1" w:rsidRPr="001F21A1" w:rsidRDefault="001F21A1" w:rsidP="00E63F82">
      <w:pPr>
        <w:pStyle w:val="a7"/>
      </w:pPr>
      <w:r w:rsidRPr="001F21A1">
        <w:t xml:space="preserve">} </w:t>
      </w:r>
    </w:p>
    <w:p w14:paraId="37751FE9" w14:textId="77777777" w:rsidR="001F21A1" w:rsidRPr="001F21A1" w:rsidRDefault="001F21A1" w:rsidP="00E63F82">
      <w:pPr>
        <w:pStyle w:val="a7"/>
      </w:pPr>
    </w:p>
    <w:p w14:paraId="2356004B" w14:textId="77777777"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ValType&gt;</w:t>
      </w:r>
    </w:p>
    <w:p w14:paraId="3555FE23" w14:textId="77777777" w:rsidR="001F21A1" w:rsidRPr="001F21A1" w:rsidRDefault="001F21A1" w:rsidP="00E63F82">
      <w:pPr>
        <w:pStyle w:val="a7"/>
      </w:pPr>
      <w:r w:rsidRPr="00E63F82">
        <w:t>bool</w:t>
      </w:r>
      <w:r w:rsidRPr="001F21A1">
        <w:t xml:space="preserve"> TVector&lt;ValType&gt;::</w:t>
      </w:r>
      <w:r w:rsidRPr="00E63F82">
        <w:t>operator==</w:t>
      </w:r>
      <w:r w:rsidRPr="001F21A1">
        <w:t>(</w:t>
      </w:r>
      <w:r w:rsidRPr="00E63F82">
        <w:t>const</w:t>
      </w:r>
      <w:r w:rsidRPr="001F21A1">
        <w:t xml:space="preserve"> TVector &amp;</w:t>
      </w:r>
      <w:r w:rsidRPr="00E63F82">
        <w:t>v</w:t>
      </w:r>
      <w:r w:rsidRPr="001F21A1">
        <w:t xml:space="preserve">) </w:t>
      </w:r>
      <w:r w:rsidRPr="00E63F82">
        <w:t>const</w:t>
      </w:r>
    </w:p>
    <w:p w14:paraId="3F0343BB" w14:textId="77777777" w:rsidR="001F21A1" w:rsidRPr="001F21A1" w:rsidRDefault="001F21A1" w:rsidP="00E63F82">
      <w:pPr>
        <w:pStyle w:val="a7"/>
      </w:pPr>
      <w:r w:rsidRPr="001F21A1">
        <w:t xml:space="preserve">{   </w:t>
      </w:r>
    </w:p>
    <w:p w14:paraId="7B4A2D8E" w14:textId="77777777"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if</w:t>
      </w:r>
      <w:r w:rsidRPr="001F21A1">
        <w:t xml:space="preserve"> ((StartIndex != </w:t>
      </w:r>
      <w:proofErr w:type="spellStart"/>
      <w:r w:rsidRPr="00E63F82">
        <w:t>v</w:t>
      </w:r>
      <w:r w:rsidRPr="001F21A1">
        <w:t>.StartIndex</w:t>
      </w:r>
      <w:proofErr w:type="spellEnd"/>
      <w:r w:rsidRPr="001F21A1">
        <w:t xml:space="preserve">) || (Size != </w:t>
      </w:r>
      <w:proofErr w:type="spellStart"/>
      <w:r w:rsidRPr="00E63F82">
        <w:t>v</w:t>
      </w:r>
      <w:r w:rsidRPr="001F21A1">
        <w:t>.Size</w:t>
      </w:r>
      <w:proofErr w:type="spellEnd"/>
      <w:r w:rsidRPr="001F21A1">
        <w:t xml:space="preserve">)) </w:t>
      </w:r>
      <w:r w:rsidRPr="00E63F82">
        <w:t>return</w:t>
      </w:r>
      <w:r w:rsidRPr="001F21A1">
        <w:t xml:space="preserve"> </w:t>
      </w:r>
      <w:r w:rsidRPr="00E63F82">
        <w:t>false</w:t>
      </w:r>
      <w:r w:rsidRPr="001F21A1">
        <w:t>;</w:t>
      </w:r>
    </w:p>
    <w:p w14:paraId="67C28B82" w14:textId="77777777" w:rsidR="001F21A1" w:rsidRPr="001F21A1" w:rsidRDefault="001F21A1" w:rsidP="00E63F82">
      <w:pPr>
        <w:pStyle w:val="a7"/>
      </w:pPr>
    </w:p>
    <w:p w14:paraId="2D6EDBDC" w14:textId="77777777"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for</w:t>
      </w:r>
      <w:r w:rsidRPr="001F21A1">
        <w:t xml:space="preserve"> (</w:t>
      </w:r>
      <w:r w:rsidRPr="00E63F82">
        <w:t>int</w:t>
      </w:r>
      <w:r w:rsidRPr="001F21A1">
        <w:t xml:space="preserve"> i = 0; i &lt; Size; ++i)</w:t>
      </w:r>
    </w:p>
    <w:p w14:paraId="10F55467" w14:textId="77777777" w:rsidR="001F21A1" w:rsidRPr="001F21A1" w:rsidRDefault="001F21A1" w:rsidP="00E63F82">
      <w:pPr>
        <w:pStyle w:val="a7"/>
      </w:pPr>
      <w:r w:rsidRPr="001F21A1">
        <w:t xml:space="preserve">    {</w:t>
      </w:r>
    </w:p>
    <w:p w14:paraId="2EB39FDA" w14:textId="77777777" w:rsidR="001F21A1" w:rsidRPr="001F21A1" w:rsidRDefault="001F21A1" w:rsidP="00E63F82">
      <w:pPr>
        <w:pStyle w:val="a7"/>
      </w:pPr>
      <w:r w:rsidRPr="001F21A1">
        <w:t xml:space="preserve">        </w:t>
      </w:r>
      <w:r w:rsidRPr="00E63F82">
        <w:t>if</w:t>
      </w:r>
      <w:r w:rsidRPr="001F21A1">
        <w:t xml:space="preserve"> (pVector[i] != </w:t>
      </w:r>
      <w:proofErr w:type="spellStart"/>
      <w:r w:rsidRPr="00E63F82">
        <w:t>v</w:t>
      </w:r>
      <w:r w:rsidRPr="001F21A1">
        <w:t>.pVector</w:t>
      </w:r>
      <w:proofErr w:type="spellEnd"/>
      <w:r w:rsidRPr="001F21A1">
        <w:t>[i]) {</w:t>
      </w:r>
    </w:p>
    <w:p w14:paraId="3C083D05" w14:textId="77777777" w:rsidR="001F21A1" w:rsidRPr="001F21A1" w:rsidRDefault="001F21A1" w:rsidP="00E63F82">
      <w:pPr>
        <w:pStyle w:val="a7"/>
      </w:pPr>
      <w:r w:rsidRPr="001F21A1">
        <w:t xml:space="preserve">            </w:t>
      </w:r>
      <w:r w:rsidRPr="00E63F82">
        <w:t>return</w:t>
      </w:r>
      <w:r w:rsidRPr="001F21A1">
        <w:t xml:space="preserve"> </w:t>
      </w:r>
      <w:r w:rsidRPr="00E63F82">
        <w:t>false</w:t>
      </w:r>
      <w:r w:rsidRPr="001F21A1">
        <w:t>;</w:t>
      </w:r>
    </w:p>
    <w:p w14:paraId="2319C5F4" w14:textId="77777777" w:rsidR="001F21A1" w:rsidRPr="001F21A1" w:rsidRDefault="001F21A1" w:rsidP="00E63F82">
      <w:pPr>
        <w:pStyle w:val="a7"/>
      </w:pPr>
      <w:r w:rsidRPr="001F21A1">
        <w:t xml:space="preserve">        }</w:t>
      </w:r>
    </w:p>
    <w:p w14:paraId="2ECBF304" w14:textId="77777777" w:rsidR="001F21A1" w:rsidRPr="001F21A1" w:rsidRDefault="001F21A1" w:rsidP="00E63F82">
      <w:pPr>
        <w:pStyle w:val="a7"/>
      </w:pPr>
      <w:r w:rsidRPr="001F21A1">
        <w:t xml:space="preserve">    }</w:t>
      </w:r>
    </w:p>
    <w:p w14:paraId="61369DF8" w14:textId="77777777"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return</w:t>
      </w:r>
      <w:r w:rsidRPr="001F21A1">
        <w:t xml:space="preserve"> </w:t>
      </w:r>
      <w:r w:rsidRPr="00E63F82">
        <w:t>true</w:t>
      </w:r>
      <w:r w:rsidRPr="001F21A1">
        <w:t>;</w:t>
      </w:r>
    </w:p>
    <w:p w14:paraId="075711CF" w14:textId="77777777" w:rsidR="001F21A1" w:rsidRPr="001F21A1" w:rsidRDefault="001F21A1" w:rsidP="00E63F82">
      <w:pPr>
        <w:pStyle w:val="a7"/>
      </w:pPr>
      <w:r w:rsidRPr="001F21A1">
        <w:t>}</w:t>
      </w:r>
    </w:p>
    <w:p w14:paraId="3252D617" w14:textId="77777777" w:rsidR="001F21A1" w:rsidRPr="001F21A1" w:rsidRDefault="001F21A1" w:rsidP="00E63F82">
      <w:pPr>
        <w:pStyle w:val="a7"/>
      </w:pPr>
    </w:p>
    <w:p w14:paraId="2EEC0A6C" w14:textId="77777777" w:rsidR="001F21A1" w:rsidRPr="001F21A1" w:rsidRDefault="001F21A1" w:rsidP="00E63F82">
      <w:pPr>
        <w:pStyle w:val="a7"/>
      </w:pPr>
    </w:p>
    <w:p w14:paraId="30589173" w14:textId="77777777" w:rsidR="001F21A1" w:rsidRPr="001F21A1" w:rsidRDefault="001F21A1" w:rsidP="00E63F82">
      <w:pPr>
        <w:pStyle w:val="a7"/>
      </w:pPr>
    </w:p>
    <w:p w14:paraId="50D0B5CE" w14:textId="77777777"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ValType&gt; </w:t>
      </w:r>
    </w:p>
    <w:p w14:paraId="71DB6F2F" w14:textId="77777777" w:rsidR="001F21A1" w:rsidRPr="001F21A1" w:rsidRDefault="001F21A1" w:rsidP="00E63F82">
      <w:pPr>
        <w:pStyle w:val="a7"/>
      </w:pPr>
      <w:r w:rsidRPr="00E63F82">
        <w:t>bool</w:t>
      </w:r>
      <w:r w:rsidRPr="001F21A1">
        <w:t xml:space="preserve"> TVector&lt;ValType&gt;::</w:t>
      </w:r>
      <w:r w:rsidRPr="00E63F82">
        <w:t>operator!=</w:t>
      </w:r>
      <w:r w:rsidRPr="001F21A1">
        <w:t>(</w:t>
      </w:r>
      <w:r w:rsidRPr="00E63F82">
        <w:t>const</w:t>
      </w:r>
      <w:r w:rsidRPr="001F21A1">
        <w:t xml:space="preserve"> TVector&lt;ValType&gt;&amp;</w:t>
      </w:r>
      <w:r w:rsidRPr="00E63F82">
        <w:t>v</w:t>
      </w:r>
      <w:r w:rsidRPr="001F21A1">
        <w:t xml:space="preserve">) </w:t>
      </w:r>
      <w:r w:rsidRPr="00E63F82">
        <w:t>const</w:t>
      </w:r>
    </w:p>
    <w:p w14:paraId="0A4545A1" w14:textId="77777777" w:rsidR="001F21A1" w:rsidRPr="001F21A1" w:rsidRDefault="001F21A1" w:rsidP="00E63F82">
      <w:pPr>
        <w:pStyle w:val="a7"/>
      </w:pPr>
      <w:r w:rsidRPr="001F21A1">
        <w:t>{</w:t>
      </w:r>
    </w:p>
    <w:p w14:paraId="1E8CE62A" w14:textId="77777777"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return</w:t>
      </w:r>
      <w:r w:rsidRPr="001F21A1">
        <w:t xml:space="preserve"> !(*</w:t>
      </w:r>
      <w:r w:rsidRPr="00E63F82">
        <w:t>this</w:t>
      </w:r>
      <w:r w:rsidRPr="001F21A1">
        <w:t xml:space="preserve"> == </w:t>
      </w:r>
      <w:r w:rsidRPr="00E63F82">
        <w:t>v</w:t>
      </w:r>
      <w:r w:rsidRPr="001F21A1">
        <w:t>);</w:t>
      </w:r>
    </w:p>
    <w:p w14:paraId="1E66A756" w14:textId="77777777" w:rsidR="001F21A1" w:rsidRPr="001F21A1" w:rsidRDefault="001F21A1" w:rsidP="00E63F82">
      <w:pPr>
        <w:pStyle w:val="a7"/>
      </w:pPr>
      <w:r w:rsidRPr="001F21A1">
        <w:t>}</w:t>
      </w:r>
    </w:p>
    <w:p w14:paraId="632E4C0E" w14:textId="77777777" w:rsidR="001F21A1" w:rsidRPr="001F21A1" w:rsidRDefault="001F21A1" w:rsidP="00E63F82">
      <w:pPr>
        <w:pStyle w:val="a7"/>
      </w:pPr>
    </w:p>
    <w:p w14:paraId="0228AFAC" w14:textId="77777777" w:rsidR="001F21A1" w:rsidRPr="001F21A1" w:rsidRDefault="001F21A1" w:rsidP="00E63F82">
      <w:pPr>
        <w:pStyle w:val="a7"/>
      </w:pPr>
    </w:p>
    <w:p w14:paraId="6DE81340" w14:textId="77777777"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ValType&gt;</w:t>
      </w:r>
    </w:p>
    <w:p w14:paraId="7B37802D" w14:textId="77777777" w:rsidR="001F21A1" w:rsidRPr="001F21A1" w:rsidRDefault="001F21A1" w:rsidP="00E63F82">
      <w:pPr>
        <w:pStyle w:val="a7"/>
      </w:pPr>
      <w:r w:rsidRPr="00E63F82">
        <w:lastRenderedPageBreak/>
        <w:t>const</w:t>
      </w:r>
      <w:r w:rsidRPr="001F21A1">
        <w:t xml:space="preserve"> </w:t>
      </w:r>
      <w:r w:rsidRPr="00E63F82">
        <w:t>TVector</w:t>
      </w:r>
      <w:r w:rsidRPr="001F21A1">
        <w:t>&lt;</w:t>
      </w:r>
      <w:r w:rsidRPr="00E63F82">
        <w:t>ValType</w:t>
      </w:r>
      <w:r w:rsidRPr="001F21A1">
        <w:t xml:space="preserve">&gt;&amp; </w:t>
      </w:r>
      <w:r w:rsidRPr="00E63F82">
        <w:t>TVector</w:t>
      </w:r>
      <w:r w:rsidRPr="001F21A1">
        <w:t>&lt;</w:t>
      </w:r>
      <w:r w:rsidRPr="00E63F82">
        <w:t>ValType</w:t>
      </w:r>
      <w:r w:rsidRPr="001F21A1">
        <w:t>&gt;::</w:t>
      </w:r>
      <w:r w:rsidRPr="00E63F82">
        <w:t>operator=</w:t>
      </w:r>
      <w:r w:rsidRPr="001F21A1">
        <w:t>(</w:t>
      </w:r>
      <w:r w:rsidRPr="00E63F82">
        <w:t>const</w:t>
      </w:r>
      <w:r w:rsidRPr="001F21A1">
        <w:t xml:space="preserve"> </w:t>
      </w:r>
      <w:r w:rsidRPr="00E63F82">
        <w:t>TVector</w:t>
      </w:r>
      <w:r w:rsidRPr="001F21A1">
        <w:t>&lt;</w:t>
      </w:r>
      <w:r w:rsidRPr="00E63F82">
        <w:t>ValType</w:t>
      </w:r>
      <w:r w:rsidRPr="001F21A1">
        <w:t>&gt;&amp;</w:t>
      </w:r>
      <w:r w:rsidRPr="00E63F82">
        <w:t>v</w:t>
      </w:r>
      <w:r w:rsidRPr="001F21A1">
        <w:t>)</w:t>
      </w:r>
    </w:p>
    <w:p w14:paraId="1B3D2DEB" w14:textId="77777777" w:rsidR="001F21A1" w:rsidRPr="001F21A1" w:rsidRDefault="001F21A1" w:rsidP="00E63F82">
      <w:pPr>
        <w:pStyle w:val="a7"/>
      </w:pPr>
      <w:r w:rsidRPr="001F21A1">
        <w:t>{</w:t>
      </w:r>
    </w:p>
    <w:p w14:paraId="151755AF" w14:textId="77777777"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if</w:t>
      </w:r>
      <w:r w:rsidRPr="001F21A1">
        <w:t xml:space="preserve"> (</w:t>
      </w:r>
      <w:r w:rsidRPr="00E63F82">
        <w:t>this</w:t>
      </w:r>
      <w:r w:rsidRPr="001F21A1">
        <w:t xml:space="preserve"> == &amp;</w:t>
      </w:r>
      <w:r w:rsidRPr="00E63F82">
        <w:t>v</w:t>
      </w:r>
      <w:r w:rsidRPr="001F21A1">
        <w:t>)</w:t>
      </w:r>
    </w:p>
    <w:p w14:paraId="3B3ECEBA" w14:textId="77777777" w:rsidR="001F21A1" w:rsidRPr="001F21A1" w:rsidRDefault="001F21A1" w:rsidP="00E63F82">
      <w:pPr>
        <w:pStyle w:val="a7"/>
      </w:pPr>
      <w:r w:rsidRPr="001F21A1">
        <w:t xml:space="preserve">        </w:t>
      </w:r>
      <w:r w:rsidRPr="00E63F82">
        <w:t>return</w:t>
      </w:r>
      <w:r w:rsidRPr="001F21A1">
        <w:t xml:space="preserve"> *</w:t>
      </w:r>
      <w:r w:rsidRPr="00E63F82">
        <w:t>this</w:t>
      </w:r>
      <w:r w:rsidRPr="001F21A1">
        <w:t>;</w:t>
      </w:r>
    </w:p>
    <w:p w14:paraId="738D793A" w14:textId="77777777" w:rsidR="001F21A1" w:rsidRPr="001F21A1" w:rsidRDefault="001F21A1" w:rsidP="00E63F82">
      <w:pPr>
        <w:pStyle w:val="a7"/>
      </w:pPr>
    </w:p>
    <w:p w14:paraId="1570A71A" w14:textId="77777777"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if</w:t>
      </w:r>
      <w:r w:rsidRPr="001F21A1">
        <w:t xml:space="preserve"> (Size != </w:t>
      </w:r>
      <w:proofErr w:type="spellStart"/>
      <w:r w:rsidRPr="00E63F82">
        <w:t>v</w:t>
      </w:r>
      <w:r w:rsidRPr="001F21A1">
        <w:t>.Size</w:t>
      </w:r>
      <w:proofErr w:type="spellEnd"/>
      <w:r w:rsidRPr="001F21A1">
        <w:t>)</w:t>
      </w:r>
    </w:p>
    <w:p w14:paraId="1DC73BD5" w14:textId="77777777" w:rsidR="001F21A1" w:rsidRPr="001F21A1" w:rsidRDefault="001F21A1" w:rsidP="00E63F82">
      <w:pPr>
        <w:pStyle w:val="a7"/>
      </w:pPr>
      <w:r w:rsidRPr="001F21A1">
        <w:t xml:space="preserve">    {</w:t>
      </w:r>
    </w:p>
    <w:p w14:paraId="7F4F145F" w14:textId="77777777" w:rsidR="001F21A1" w:rsidRPr="001F21A1" w:rsidRDefault="001F21A1" w:rsidP="00E63F82">
      <w:pPr>
        <w:pStyle w:val="a7"/>
      </w:pPr>
      <w:r w:rsidRPr="001F21A1">
        <w:t xml:space="preserve">        </w:t>
      </w:r>
      <w:r w:rsidRPr="00E63F82">
        <w:t>delete</w:t>
      </w:r>
      <w:r w:rsidRPr="001F21A1">
        <w:t>[] pVector;</w:t>
      </w:r>
    </w:p>
    <w:p w14:paraId="17CD70FB" w14:textId="77777777" w:rsidR="001F21A1" w:rsidRPr="001F21A1" w:rsidRDefault="001F21A1" w:rsidP="00E63F82">
      <w:pPr>
        <w:pStyle w:val="a7"/>
      </w:pPr>
      <w:r w:rsidRPr="001F21A1">
        <w:t xml:space="preserve">        pVector = </w:t>
      </w:r>
      <w:r w:rsidRPr="00E63F82">
        <w:t>new</w:t>
      </w:r>
      <w:r w:rsidRPr="001F21A1">
        <w:t xml:space="preserve"> </w:t>
      </w:r>
      <w:r w:rsidRPr="00E63F82">
        <w:t>ValType</w:t>
      </w:r>
      <w:r w:rsidRPr="001F21A1">
        <w:t>[</w:t>
      </w:r>
      <w:proofErr w:type="spellStart"/>
      <w:r w:rsidRPr="00E63F82">
        <w:t>v</w:t>
      </w:r>
      <w:r w:rsidRPr="001F21A1">
        <w:t>.Size</w:t>
      </w:r>
      <w:proofErr w:type="spellEnd"/>
      <w:r w:rsidRPr="001F21A1">
        <w:t>];</w:t>
      </w:r>
    </w:p>
    <w:p w14:paraId="3F741963" w14:textId="77777777" w:rsidR="001F21A1" w:rsidRPr="001F21A1" w:rsidRDefault="001F21A1" w:rsidP="00E63F82">
      <w:pPr>
        <w:pStyle w:val="a7"/>
      </w:pPr>
      <w:r w:rsidRPr="001F21A1">
        <w:t xml:space="preserve">    }</w:t>
      </w:r>
    </w:p>
    <w:p w14:paraId="63FEBA63" w14:textId="77777777" w:rsidR="001F21A1" w:rsidRPr="001F21A1" w:rsidRDefault="001F21A1" w:rsidP="00E63F82">
      <w:pPr>
        <w:pStyle w:val="a7"/>
      </w:pPr>
    </w:p>
    <w:p w14:paraId="3E41567C" w14:textId="77777777" w:rsidR="001F21A1" w:rsidRPr="001F21A1" w:rsidRDefault="001F21A1" w:rsidP="00E63F82">
      <w:pPr>
        <w:pStyle w:val="a7"/>
      </w:pPr>
      <w:r w:rsidRPr="001F21A1">
        <w:t xml:space="preserve">    Size = </w:t>
      </w:r>
      <w:proofErr w:type="spellStart"/>
      <w:r w:rsidRPr="00E63F82">
        <w:t>v</w:t>
      </w:r>
      <w:r w:rsidRPr="001F21A1">
        <w:t>.Size</w:t>
      </w:r>
      <w:proofErr w:type="spellEnd"/>
      <w:r w:rsidRPr="001F21A1">
        <w:t>;</w:t>
      </w:r>
    </w:p>
    <w:p w14:paraId="6B9FA9D0" w14:textId="77777777" w:rsidR="001F21A1" w:rsidRPr="001F21A1" w:rsidRDefault="001F21A1" w:rsidP="00E63F82">
      <w:pPr>
        <w:pStyle w:val="a7"/>
      </w:pPr>
      <w:r w:rsidRPr="001F21A1">
        <w:t xml:space="preserve">    StartIndex = </w:t>
      </w:r>
      <w:proofErr w:type="spellStart"/>
      <w:r w:rsidRPr="00E63F82">
        <w:t>v</w:t>
      </w:r>
      <w:r w:rsidRPr="001F21A1">
        <w:t>.StartIndex</w:t>
      </w:r>
      <w:proofErr w:type="spellEnd"/>
      <w:r w:rsidRPr="001F21A1">
        <w:t>;</w:t>
      </w:r>
    </w:p>
    <w:p w14:paraId="67427770" w14:textId="77777777"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for</w:t>
      </w:r>
      <w:r w:rsidRPr="001F21A1">
        <w:t xml:space="preserve"> (</w:t>
      </w:r>
      <w:r w:rsidRPr="00E63F82">
        <w:t>int</w:t>
      </w:r>
      <w:r w:rsidRPr="001F21A1">
        <w:t xml:space="preserve"> i = 0; i &lt; Size; i++)</w:t>
      </w:r>
    </w:p>
    <w:p w14:paraId="7BECECA9" w14:textId="77777777" w:rsidR="001F21A1" w:rsidRPr="001F21A1" w:rsidRDefault="001F21A1" w:rsidP="00E63F82">
      <w:pPr>
        <w:pStyle w:val="a7"/>
      </w:pPr>
      <w:r w:rsidRPr="001F21A1">
        <w:t xml:space="preserve">    {</w:t>
      </w:r>
    </w:p>
    <w:p w14:paraId="4B3FFB97" w14:textId="77777777" w:rsidR="001F21A1" w:rsidRPr="001F21A1" w:rsidRDefault="001F21A1" w:rsidP="00E63F82">
      <w:pPr>
        <w:pStyle w:val="a7"/>
      </w:pPr>
      <w:r w:rsidRPr="001F21A1">
        <w:t xml:space="preserve">        pVector[i] = </w:t>
      </w:r>
      <w:proofErr w:type="spellStart"/>
      <w:r w:rsidRPr="00E63F82">
        <w:t>v</w:t>
      </w:r>
      <w:r w:rsidRPr="001F21A1">
        <w:t>.pVector</w:t>
      </w:r>
      <w:proofErr w:type="spellEnd"/>
      <w:r w:rsidRPr="001F21A1">
        <w:t>[i];</w:t>
      </w:r>
    </w:p>
    <w:p w14:paraId="70A3B4C8" w14:textId="77777777" w:rsidR="001F21A1" w:rsidRPr="001F21A1" w:rsidRDefault="001F21A1" w:rsidP="00E63F82">
      <w:pPr>
        <w:pStyle w:val="a7"/>
      </w:pPr>
      <w:r w:rsidRPr="001F21A1">
        <w:t xml:space="preserve">    }</w:t>
      </w:r>
    </w:p>
    <w:p w14:paraId="535B5032" w14:textId="77777777"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return</w:t>
      </w:r>
      <w:r w:rsidRPr="001F21A1">
        <w:t xml:space="preserve"> *</w:t>
      </w:r>
      <w:r w:rsidRPr="00E63F82">
        <w:t>this</w:t>
      </w:r>
      <w:r w:rsidRPr="001F21A1">
        <w:t>;</w:t>
      </w:r>
    </w:p>
    <w:p w14:paraId="71206B99" w14:textId="77777777" w:rsidR="001F21A1" w:rsidRPr="001F21A1" w:rsidRDefault="001F21A1" w:rsidP="00E63F82">
      <w:pPr>
        <w:pStyle w:val="a7"/>
      </w:pPr>
      <w:r w:rsidRPr="001F21A1">
        <w:t xml:space="preserve">} </w:t>
      </w:r>
    </w:p>
    <w:p w14:paraId="03CCB9D5" w14:textId="77777777" w:rsidR="001F21A1" w:rsidRPr="001F21A1" w:rsidRDefault="001F21A1" w:rsidP="00E63F82">
      <w:pPr>
        <w:pStyle w:val="a7"/>
      </w:pPr>
    </w:p>
    <w:p w14:paraId="6001CD8F" w14:textId="77777777" w:rsidR="001F21A1" w:rsidRPr="001F21A1" w:rsidRDefault="001F21A1" w:rsidP="00E63F82">
      <w:pPr>
        <w:pStyle w:val="a7"/>
      </w:pPr>
    </w:p>
    <w:p w14:paraId="4037D518" w14:textId="77777777" w:rsidR="001F21A1" w:rsidRPr="001F21A1" w:rsidRDefault="001F21A1" w:rsidP="00E63F82">
      <w:pPr>
        <w:pStyle w:val="a7"/>
      </w:pPr>
    </w:p>
    <w:p w14:paraId="38F6D402" w14:textId="77777777"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r w:rsidRPr="00E63F82">
        <w:t>ValType</w:t>
      </w:r>
      <w:r w:rsidRPr="001F21A1">
        <w:t xml:space="preserve">&gt; </w:t>
      </w:r>
    </w:p>
    <w:p w14:paraId="703025D8" w14:textId="77777777" w:rsidR="001F21A1" w:rsidRPr="001F21A1" w:rsidRDefault="001F21A1" w:rsidP="00E63F82">
      <w:pPr>
        <w:pStyle w:val="a7"/>
      </w:pPr>
      <w:r w:rsidRPr="00E63F82">
        <w:t>TVector</w:t>
      </w:r>
      <w:r w:rsidRPr="001F21A1">
        <w:t>&lt;</w:t>
      </w:r>
      <w:r w:rsidRPr="00E63F82">
        <w:t>ValType</w:t>
      </w:r>
      <w:r w:rsidRPr="001F21A1">
        <w:t xml:space="preserve">&gt; </w:t>
      </w:r>
      <w:r w:rsidRPr="00E63F82">
        <w:t>TVector</w:t>
      </w:r>
      <w:r w:rsidRPr="001F21A1">
        <w:t>&lt;</w:t>
      </w:r>
      <w:r w:rsidRPr="00E63F82">
        <w:t>ValType</w:t>
      </w:r>
      <w:r w:rsidRPr="001F21A1">
        <w:t>&gt;::</w:t>
      </w:r>
      <w:r w:rsidRPr="00E63F82">
        <w:t>operator+</w:t>
      </w:r>
      <w:r w:rsidRPr="001F21A1">
        <w:t>(</w:t>
      </w:r>
      <w:r w:rsidRPr="00E63F82">
        <w:t>const</w:t>
      </w:r>
      <w:r w:rsidRPr="001F21A1">
        <w:t xml:space="preserve"> </w:t>
      </w:r>
      <w:r w:rsidRPr="00E63F82">
        <w:t>ValType</w:t>
      </w:r>
      <w:r w:rsidRPr="001F21A1">
        <w:t xml:space="preserve"> &amp;</w:t>
      </w:r>
      <w:r w:rsidRPr="00E63F82">
        <w:t>val</w:t>
      </w:r>
      <w:r w:rsidRPr="001F21A1">
        <w:t>)</w:t>
      </w:r>
    </w:p>
    <w:p w14:paraId="0228B680" w14:textId="77777777" w:rsidR="001F21A1" w:rsidRPr="001F21A1" w:rsidRDefault="001F21A1" w:rsidP="00E63F82">
      <w:pPr>
        <w:pStyle w:val="a7"/>
      </w:pPr>
      <w:r w:rsidRPr="001F21A1">
        <w:t>{</w:t>
      </w:r>
    </w:p>
    <w:p w14:paraId="6EEDF6AF" w14:textId="77777777"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TVector</w:t>
      </w:r>
      <w:r w:rsidRPr="001F21A1">
        <w:t>&lt;</w:t>
      </w:r>
      <w:r w:rsidRPr="00E63F82">
        <w:t>ValType</w:t>
      </w:r>
      <w:r w:rsidRPr="001F21A1">
        <w:t>&gt; A(Size, StartIndex);</w:t>
      </w:r>
    </w:p>
    <w:p w14:paraId="3A1D7B88" w14:textId="77777777"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for</w:t>
      </w:r>
      <w:r w:rsidRPr="001F21A1">
        <w:t xml:space="preserve"> (</w:t>
      </w:r>
      <w:r w:rsidRPr="00E63F82">
        <w:t>int</w:t>
      </w:r>
      <w:r w:rsidRPr="001F21A1">
        <w:t xml:space="preserve"> i = 0; i &lt; </w:t>
      </w:r>
      <w:proofErr w:type="spellStart"/>
      <w:r w:rsidRPr="001F21A1">
        <w:t>A.Size</w:t>
      </w:r>
      <w:proofErr w:type="spellEnd"/>
      <w:r w:rsidRPr="001F21A1">
        <w:t>; ++i)</w:t>
      </w:r>
    </w:p>
    <w:p w14:paraId="1818E6CD" w14:textId="77777777" w:rsidR="001F21A1" w:rsidRPr="001F21A1" w:rsidRDefault="001F21A1" w:rsidP="00E63F82">
      <w:pPr>
        <w:pStyle w:val="a7"/>
      </w:pPr>
      <w:r w:rsidRPr="001F21A1">
        <w:t xml:space="preserve">    {</w:t>
      </w:r>
    </w:p>
    <w:p w14:paraId="0E5B0A83" w14:textId="77777777" w:rsidR="001F21A1" w:rsidRPr="001F21A1" w:rsidRDefault="001F21A1" w:rsidP="00E63F82">
      <w:pPr>
        <w:pStyle w:val="a7"/>
      </w:pPr>
      <w:r w:rsidRPr="001F21A1">
        <w:t xml:space="preserve">        A[i] = pVector[i] + </w:t>
      </w:r>
      <w:r w:rsidRPr="00E63F82">
        <w:t>val</w:t>
      </w:r>
      <w:r w:rsidRPr="001F21A1">
        <w:t>;</w:t>
      </w:r>
    </w:p>
    <w:p w14:paraId="55AEF45E" w14:textId="77777777" w:rsidR="001F21A1" w:rsidRPr="001F21A1" w:rsidRDefault="001F21A1" w:rsidP="00E63F82">
      <w:pPr>
        <w:pStyle w:val="a7"/>
      </w:pPr>
      <w:r w:rsidRPr="001F21A1">
        <w:t xml:space="preserve">    }</w:t>
      </w:r>
    </w:p>
    <w:p w14:paraId="33E19D81" w14:textId="77777777"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return</w:t>
      </w:r>
      <w:r w:rsidRPr="001F21A1">
        <w:t xml:space="preserve"> A;</w:t>
      </w:r>
    </w:p>
    <w:p w14:paraId="71643228" w14:textId="77777777" w:rsidR="001F21A1" w:rsidRPr="001F21A1" w:rsidRDefault="001F21A1" w:rsidP="00E63F82">
      <w:pPr>
        <w:pStyle w:val="a7"/>
      </w:pPr>
      <w:r w:rsidRPr="001F21A1">
        <w:t>}</w:t>
      </w:r>
    </w:p>
    <w:p w14:paraId="2BE50FA2" w14:textId="77777777"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r w:rsidRPr="00E63F82">
        <w:t>ValType</w:t>
      </w:r>
      <w:r w:rsidRPr="001F21A1">
        <w:t xml:space="preserve">&gt; </w:t>
      </w:r>
    </w:p>
    <w:p w14:paraId="0D95914C" w14:textId="77777777" w:rsidR="001F21A1" w:rsidRPr="001F21A1" w:rsidRDefault="001F21A1" w:rsidP="00E63F82">
      <w:pPr>
        <w:pStyle w:val="a7"/>
      </w:pPr>
      <w:r w:rsidRPr="00E63F82">
        <w:t>TVector</w:t>
      </w:r>
      <w:r w:rsidRPr="001F21A1">
        <w:t>&lt;</w:t>
      </w:r>
      <w:r w:rsidRPr="00E63F82">
        <w:t>ValType</w:t>
      </w:r>
      <w:r w:rsidRPr="001F21A1">
        <w:t xml:space="preserve">&gt; </w:t>
      </w:r>
      <w:r w:rsidRPr="00E63F82">
        <w:t>TVector</w:t>
      </w:r>
      <w:r w:rsidRPr="001F21A1">
        <w:t>&lt;</w:t>
      </w:r>
      <w:r w:rsidRPr="00E63F82">
        <w:t>ValType</w:t>
      </w:r>
      <w:r w:rsidRPr="001F21A1">
        <w:t>&gt;::</w:t>
      </w:r>
      <w:r w:rsidRPr="00E63F82">
        <w:t>operator-</w:t>
      </w:r>
      <w:r w:rsidRPr="001F21A1">
        <w:t>(</w:t>
      </w:r>
      <w:r w:rsidRPr="00E63F82">
        <w:t>const</w:t>
      </w:r>
      <w:r w:rsidRPr="001F21A1">
        <w:t xml:space="preserve"> </w:t>
      </w:r>
      <w:r w:rsidRPr="00E63F82">
        <w:t>ValType</w:t>
      </w:r>
      <w:r w:rsidRPr="001F21A1">
        <w:t xml:space="preserve"> &amp;</w:t>
      </w:r>
      <w:r w:rsidRPr="00E63F82">
        <w:t>val</w:t>
      </w:r>
      <w:r w:rsidRPr="001F21A1">
        <w:t>)</w:t>
      </w:r>
    </w:p>
    <w:p w14:paraId="3DF3C31D" w14:textId="77777777" w:rsidR="001F21A1" w:rsidRPr="001F21A1" w:rsidRDefault="001F21A1" w:rsidP="00E63F82">
      <w:pPr>
        <w:pStyle w:val="a7"/>
      </w:pPr>
      <w:r w:rsidRPr="001F21A1">
        <w:t>{</w:t>
      </w:r>
    </w:p>
    <w:p w14:paraId="4B90F358" w14:textId="77777777"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TVector</w:t>
      </w:r>
      <w:r w:rsidRPr="001F21A1">
        <w:t>&lt;</w:t>
      </w:r>
      <w:r w:rsidRPr="00E63F82">
        <w:t>ValType</w:t>
      </w:r>
      <w:r w:rsidRPr="001F21A1">
        <w:t>&gt; A(Size, StartIndex);</w:t>
      </w:r>
    </w:p>
    <w:p w14:paraId="12D45F92" w14:textId="77777777"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for</w:t>
      </w:r>
      <w:r w:rsidRPr="001F21A1">
        <w:t xml:space="preserve"> (</w:t>
      </w:r>
      <w:r w:rsidRPr="00E63F82">
        <w:t>int</w:t>
      </w:r>
      <w:r w:rsidRPr="001F21A1">
        <w:t xml:space="preserve"> i = 0; i &lt; </w:t>
      </w:r>
      <w:proofErr w:type="spellStart"/>
      <w:r w:rsidRPr="001F21A1">
        <w:t>A.Size</w:t>
      </w:r>
      <w:proofErr w:type="spellEnd"/>
      <w:r w:rsidRPr="001F21A1">
        <w:t>; ++i)</w:t>
      </w:r>
    </w:p>
    <w:p w14:paraId="78632D64" w14:textId="77777777" w:rsidR="001F21A1" w:rsidRPr="001F21A1" w:rsidRDefault="001F21A1" w:rsidP="00E63F82">
      <w:pPr>
        <w:pStyle w:val="a7"/>
      </w:pPr>
      <w:r w:rsidRPr="001F21A1">
        <w:t xml:space="preserve">    {</w:t>
      </w:r>
    </w:p>
    <w:p w14:paraId="0FD14EDD" w14:textId="77777777" w:rsidR="001F21A1" w:rsidRPr="001F21A1" w:rsidRDefault="001F21A1" w:rsidP="00E63F82">
      <w:pPr>
        <w:pStyle w:val="a7"/>
      </w:pPr>
      <w:r w:rsidRPr="001F21A1">
        <w:t xml:space="preserve">        A[i] = pVector[i] - </w:t>
      </w:r>
      <w:r w:rsidRPr="00E63F82">
        <w:t>val</w:t>
      </w:r>
      <w:r w:rsidRPr="001F21A1">
        <w:t>;</w:t>
      </w:r>
    </w:p>
    <w:p w14:paraId="6BCB3FBC" w14:textId="77777777" w:rsidR="001F21A1" w:rsidRPr="001F21A1" w:rsidRDefault="001F21A1" w:rsidP="00E63F82">
      <w:pPr>
        <w:pStyle w:val="a7"/>
      </w:pPr>
      <w:r w:rsidRPr="001F21A1">
        <w:t xml:space="preserve">    }</w:t>
      </w:r>
    </w:p>
    <w:p w14:paraId="6F590C20" w14:textId="77777777"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return</w:t>
      </w:r>
      <w:r w:rsidRPr="001F21A1">
        <w:t xml:space="preserve"> A;</w:t>
      </w:r>
    </w:p>
    <w:p w14:paraId="46331924" w14:textId="77777777" w:rsidR="001F21A1" w:rsidRPr="001F21A1" w:rsidRDefault="001F21A1" w:rsidP="00E63F82">
      <w:pPr>
        <w:pStyle w:val="a7"/>
      </w:pPr>
      <w:r w:rsidRPr="001F21A1">
        <w:t xml:space="preserve">} </w:t>
      </w:r>
    </w:p>
    <w:p w14:paraId="31585B1D" w14:textId="77777777" w:rsidR="001F21A1" w:rsidRPr="001F21A1" w:rsidRDefault="001F21A1" w:rsidP="00E63F82">
      <w:pPr>
        <w:pStyle w:val="a7"/>
      </w:pPr>
    </w:p>
    <w:p w14:paraId="25AC23A1" w14:textId="77777777" w:rsidR="001F21A1" w:rsidRPr="001F21A1" w:rsidRDefault="001F21A1" w:rsidP="00E63F82">
      <w:pPr>
        <w:pStyle w:val="a7"/>
      </w:pPr>
    </w:p>
    <w:p w14:paraId="57DFA4E3" w14:textId="77777777"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r w:rsidRPr="00E63F82">
        <w:t>ValType</w:t>
      </w:r>
      <w:r w:rsidRPr="001F21A1">
        <w:t xml:space="preserve">&gt; </w:t>
      </w:r>
    </w:p>
    <w:p w14:paraId="39C58AA8" w14:textId="77777777" w:rsidR="001F21A1" w:rsidRPr="001F21A1" w:rsidRDefault="001F21A1" w:rsidP="00E63F82">
      <w:pPr>
        <w:pStyle w:val="a7"/>
      </w:pPr>
      <w:r w:rsidRPr="00E63F82">
        <w:t>TVector</w:t>
      </w:r>
      <w:r w:rsidRPr="001F21A1">
        <w:t>&lt;</w:t>
      </w:r>
      <w:r w:rsidRPr="00E63F82">
        <w:t>ValType</w:t>
      </w:r>
      <w:r w:rsidRPr="001F21A1">
        <w:t xml:space="preserve">&gt; </w:t>
      </w:r>
      <w:r w:rsidRPr="00E63F82">
        <w:t>TVector</w:t>
      </w:r>
      <w:r w:rsidRPr="001F21A1">
        <w:t>&lt;</w:t>
      </w:r>
      <w:r w:rsidRPr="00E63F82">
        <w:t>ValType</w:t>
      </w:r>
      <w:r w:rsidRPr="001F21A1">
        <w:t>&gt;::</w:t>
      </w:r>
      <w:r w:rsidRPr="00E63F82">
        <w:t>operator*</w:t>
      </w:r>
      <w:r w:rsidRPr="001F21A1">
        <w:t>(</w:t>
      </w:r>
      <w:r w:rsidRPr="00E63F82">
        <w:t>const</w:t>
      </w:r>
      <w:r w:rsidRPr="001F21A1">
        <w:t xml:space="preserve"> </w:t>
      </w:r>
      <w:r w:rsidRPr="00E63F82">
        <w:t>ValType</w:t>
      </w:r>
      <w:r w:rsidRPr="001F21A1">
        <w:t xml:space="preserve"> &amp;</w:t>
      </w:r>
      <w:r w:rsidRPr="00E63F82">
        <w:t>val</w:t>
      </w:r>
      <w:r w:rsidRPr="001F21A1">
        <w:t>)</w:t>
      </w:r>
    </w:p>
    <w:p w14:paraId="6A6521F9" w14:textId="77777777" w:rsidR="001F21A1" w:rsidRPr="00E63F82" w:rsidRDefault="001F21A1" w:rsidP="00E63F82">
      <w:pPr>
        <w:pStyle w:val="a7"/>
      </w:pPr>
      <w:r w:rsidRPr="00E63F82">
        <w:t>{</w:t>
      </w:r>
    </w:p>
    <w:p w14:paraId="44D55095" w14:textId="77777777" w:rsidR="001F21A1" w:rsidRPr="00E63F82" w:rsidRDefault="001F21A1" w:rsidP="00E63F82">
      <w:pPr>
        <w:pStyle w:val="a7"/>
      </w:pPr>
      <w:r w:rsidRPr="00E63F82">
        <w:t xml:space="preserve">    TVector&lt;ValType&gt; A(Size , StartIndex);</w:t>
      </w:r>
    </w:p>
    <w:p w14:paraId="46813906" w14:textId="77777777" w:rsidR="001F21A1" w:rsidRPr="00E63F82" w:rsidRDefault="001F21A1" w:rsidP="00E63F82">
      <w:pPr>
        <w:pStyle w:val="a7"/>
      </w:pPr>
      <w:r w:rsidRPr="00E63F82">
        <w:t xml:space="preserve">    for (int i = 0; i &lt; </w:t>
      </w:r>
      <w:proofErr w:type="spellStart"/>
      <w:r w:rsidRPr="00E63F82">
        <w:t>A.Size</w:t>
      </w:r>
      <w:proofErr w:type="spellEnd"/>
      <w:r w:rsidRPr="00E63F82">
        <w:t>; ++i)</w:t>
      </w:r>
    </w:p>
    <w:p w14:paraId="66756D4D" w14:textId="77777777" w:rsidR="001F21A1" w:rsidRPr="00E63F82" w:rsidRDefault="001F21A1" w:rsidP="00E63F82">
      <w:pPr>
        <w:pStyle w:val="a7"/>
      </w:pPr>
      <w:r w:rsidRPr="00E63F82">
        <w:t xml:space="preserve">    {</w:t>
      </w:r>
    </w:p>
    <w:p w14:paraId="41EEFFCF" w14:textId="77777777" w:rsidR="001F21A1" w:rsidRPr="00E63F82" w:rsidRDefault="001F21A1" w:rsidP="00E63F82">
      <w:pPr>
        <w:pStyle w:val="a7"/>
      </w:pPr>
      <w:r w:rsidRPr="00E63F82">
        <w:t xml:space="preserve">        A[i] = pVector[i] * val;</w:t>
      </w:r>
    </w:p>
    <w:p w14:paraId="08D88411" w14:textId="77777777" w:rsidR="001F21A1" w:rsidRPr="00E63F82" w:rsidRDefault="001F21A1" w:rsidP="00E63F82">
      <w:pPr>
        <w:pStyle w:val="a7"/>
      </w:pPr>
      <w:r w:rsidRPr="00E63F82">
        <w:t xml:space="preserve">    }</w:t>
      </w:r>
    </w:p>
    <w:p w14:paraId="754F27CF" w14:textId="77777777" w:rsidR="001F21A1" w:rsidRPr="00E63F82" w:rsidRDefault="001F21A1" w:rsidP="00E63F82">
      <w:pPr>
        <w:pStyle w:val="a7"/>
      </w:pPr>
      <w:r w:rsidRPr="00E63F82">
        <w:t xml:space="preserve">    return A;</w:t>
      </w:r>
    </w:p>
    <w:p w14:paraId="78B733C5" w14:textId="77777777" w:rsidR="001F21A1" w:rsidRPr="00E63F82" w:rsidRDefault="001F21A1" w:rsidP="00E63F82">
      <w:pPr>
        <w:pStyle w:val="a7"/>
      </w:pPr>
      <w:r w:rsidRPr="00E63F82">
        <w:t>}</w:t>
      </w:r>
    </w:p>
    <w:p w14:paraId="274A0B46" w14:textId="77777777" w:rsidR="001F21A1" w:rsidRPr="00E63F82" w:rsidRDefault="001F21A1" w:rsidP="00E63F82">
      <w:pPr>
        <w:pStyle w:val="a7"/>
      </w:pPr>
    </w:p>
    <w:p w14:paraId="5E9F35E6" w14:textId="77777777" w:rsidR="001F21A1" w:rsidRPr="00E63F82" w:rsidRDefault="001F21A1" w:rsidP="00E63F82">
      <w:pPr>
        <w:pStyle w:val="a7"/>
      </w:pPr>
    </w:p>
    <w:p w14:paraId="1CE39E9C" w14:textId="77777777" w:rsidR="001F21A1" w:rsidRPr="00E63F82" w:rsidRDefault="001F21A1" w:rsidP="00E63F82">
      <w:pPr>
        <w:pStyle w:val="a7"/>
      </w:pPr>
      <w:r w:rsidRPr="00E63F82">
        <w:t>template &lt;class ValType&gt;</w:t>
      </w:r>
    </w:p>
    <w:p w14:paraId="63488948" w14:textId="77777777" w:rsidR="001F21A1" w:rsidRPr="00E63F82" w:rsidRDefault="001F21A1" w:rsidP="00E63F82">
      <w:pPr>
        <w:pStyle w:val="a7"/>
      </w:pPr>
      <w:r w:rsidRPr="00E63F82">
        <w:t>TVector&lt;ValType&gt; TVector&lt;ValType&gt;::operator+(const TVector&lt;ValType&gt; &amp;v)</w:t>
      </w:r>
    </w:p>
    <w:p w14:paraId="70C77B5A" w14:textId="77777777" w:rsidR="001F21A1" w:rsidRPr="001F21A1" w:rsidRDefault="001F21A1" w:rsidP="00E63F82">
      <w:pPr>
        <w:pStyle w:val="a7"/>
      </w:pPr>
      <w:r w:rsidRPr="001F21A1">
        <w:t>{</w:t>
      </w:r>
    </w:p>
    <w:p w14:paraId="2FD410A0" w14:textId="77777777"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if</w:t>
      </w:r>
      <w:r w:rsidRPr="001F21A1">
        <w:t xml:space="preserve"> ((Size != </w:t>
      </w:r>
      <w:proofErr w:type="spellStart"/>
      <w:r w:rsidRPr="00E63F82">
        <w:t>v</w:t>
      </w:r>
      <w:r w:rsidRPr="001F21A1">
        <w:t>.Size</w:t>
      </w:r>
      <w:proofErr w:type="spellEnd"/>
      <w:r w:rsidRPr="001F21A1">
        <w:t xml:space="preserve">) || (StartIndex != </w:t>
      </w:r>
      <w:proofErr w:type="spellStart"/>
      <w:r w:rsidRPr="00E63F82">
        <w:t>v</w:t>
      </w:r>
      <w:r w:rsidRPr="001F21A1">
        <w:t>.StartIndex</w:t>
      </w:r>
      <w:proofErr w:type="spellEnd"/>
      <w:r w:rsidRPr="001F21A1">
        <w:t>))</w:t>
      </w:r>
    </w:p>
    <w:p w14:paraId="758E9760" w14:textId="77777777" w:rsidR="001F21A1" w:rsidRPr="001F21A1" w:rsidRDefault="001F21A1" w:rsidP="00E63F82">
      <w:pPr>
        <w:pStyle w:val="a7"/>
      </w:pPr>
      <w:r w:rsidRPr="001F21A1">
        <w:t xml:space="preserve">        </w:t>
      </w:r>
      <w:r w:rsidRPr="00E63F82">
        <w:t>throw</w:t>
      </w:r>
      <w:r w:rsidRPr="001F21A1">
        <w:t xml:space="preserve"> </w:t>
      </w:r>
      <w:r w:rsidRPr="00E63F82">
        <w:t>"Size and StartIndex should be equal"</w:t>
      </w:r>
      <w:r w:rsidRPr="001F21A1">
        <w:t>;</w:t>
      </w:r>
    </w:p>
    <w:p w14:paraId="7A522220" w14:textId="77777777" w:rsidR="001F21A1" w:rsidRPr="001F21A1" w:rsidRDefault="001F21A1" w:rsidP="00E63F82">
      <w:pPr>
        <w:pStyle w:val="a7"/>
      </w:pPr>
    </w:p>
    <w:p w14:paraId="3BF42754" w14:textId="77777777"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TVector</w:t>
      </w:r>
      <w:r w:rsidRPr="001F21A1">
        <w:t>&lt;</w:t>
      </w:r>
      <w:r w:rsidRPr="00E63F82">
        <w:t>ValType</w:t>
      </w:r>
      <w:r w:rsidRPr="001F21A1">
        <w:t xml:space="preserve">&gt; B(Size, StartIndex), </w:t>
      </w:r>
      <w:proofErr w:type="spellStart"/>
      <w:r w:rsidRPr="001F21A1">
        <w:t>tmp</w:t>
      </w:r>
      <w:proofErr w:type="spellEnd"/>
      <w:r w:rsidRPr="001F21A1">
        <w:t>(</w:t>
      </w:r>
      <w:r w:rsidRPr="00E63F82">
        <w:t>v</w:t>
      </w:r>
      <w:r w:rsidRPr="001F21A1">
        <w:t>);</w:t>
      </w:r>
    </w:p>
    <w:p w14:paraId="2095852E" w14:textId="77777777" w:rsidR="001F21A1" w:rsidRPr="001F21A1" w:rsidRDefault="001F21A1" w:rsidP="00E63F82">
      <w:pPr>
        <w:pStyle w:val="a7"/>
      </w:pPr>
      <w:r w:rsidRPr="001F21A1">
        <w:lastRenderedPageBreak/>
        <w:t xml:space="preserve">    </w:t>
      </w:r>
      <w:r w:rsidRPr="00E63F82">
        <w:t>for</w:t>
      </w:r>
      <w:r w:rsidRPr="001F21A1">
        <w:t xml:space="preserve"> (</w:t>
      </w:r>
      <w:r w:rsidRPr="00E63F82">
        <w:t>int</w:t>
      </w:r>
      <w:r w:rsidRPr="001F21A1">
        <w:t xml:space="preserve"> i = 0; i &lt; Size; ++i)</w:t>
      </w:r>
    </w:p>
    <w:p w14:paraId="2322EA03" w14:textId="77777777" w:rsidR="001F21A1" w:rsidRPr="001F21A1" w:rsidRDefault="001F21A1" w:rsidP="00E63F82">
      <w:pPr>
        <w:pStyle w:val="a7"/>
      </w:pPr>
      <w:r w:rsidRPr="001F21A1">
        <w:t xml:space="preserve">    {</w:t>
      </w:r>
    </w:p>
    <w:p w14:paraId="0D7846B1" w14:textId="77777777" w:rsidR="001F21A1" w:rsidRPr="001F21A1" w:rsidRDefault="001F21A1" w:rsidP="00E63F82">
      <w:pPr>
        <w:pStyle w:val="a7"/>
      </w:pPr>
      <w:r w:rsidRPr="001F21A1">
        <w:t xml:space="preserve">        </w:t>
      </w:r>
      <w:proofErr w:type="spellStart"/>
      <w:r w:rsidRPr="001F21A1">
        <w:t>B.pVector</w:t>
      </w:r>
      <w:proofErr w:type="spellEnd"/>
      <w:r w:rsidRPr="001F21A1">
        <w:t xml:space="preserve">[i] = pVector[i] + </w:t>
      </w:r>
      <w:proofErr w:type="spellStart"/>
      <w:r w:rsidRPr="00E63F82">
        <w:t>v</w:t>
      </w:r>
      <w:r w:rsidRPr="001F21A1">
        <w:t>.pVector</w:t>
      </w:r>
      <w:proofErr w:type="spellEnd"/>
      <w:r w:rsidRPr="001F21A1">
        <w:t>[i];</w:t>
      </w:r>
    </w:p>
    <w:p w14:paraId="5A3CA05B" w14:textId="77777777" w:rsidR="001F21A1" w:rsidRPr="001F21A1" w:rsidRDefault="001F21A1" w:rsidP="00E63F82">
      <w:pPr>
        <w:pStyle w:val="a7"/>
      </w:pPr>
      <w:r w:rsidRPr="001F21A1">
        <w:t xml:space="preserve">    }</w:t>
      </w:r>
    </w:p>
    <w:p w14:paraId="62E0BBC4" w14:textId="77777777"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return</w:t>
      </w:r>
      <w:r w:rsidRPr="001F21A1">
        <w:t xml:space="preserve"> B;</w:t>
      </w:r>
    </w:p>
    <w:p w14:paraId="62903FF1" w14:textId="77777777" w:rsidR="001F21A1" w:rsidRPr="00E63F82" w:rsidRDefault="001F21A1" w:rsidP="00E63F82">
      <w:pPr>
        <w:pStyle w:val="a7"/>
      </w:pPr>
      <w:r w:rsidRPr="00E63F82">
        <w:t>}</w:t>
      </w:r>
    </w:p>
    <w:p w14:paraId="52F1F66A" w14:textId="77777777" w:rsidR="001F21A1" w:rsidRPr="00E63F82" w:rsidRDefault="001F21A1" w:rsidP="00E63F82">
      <w:pPr>
        <w:pStyle w:val="a7"/>
      </w:pPr>
    </w:p>
    <w:p w14:paraId="27870FA2" w14:textId="77777777" w:rsidR="001F21A1" w:rsidRPr="00E63F82" w:rsidRDefault="001F21A1" w:rsidP="00E63F82">
      <w:pPr>
        <w:pStyle w:val="a7"/>
      </w:pPr>
      <w:r w:rsidRPr="00E63F82">
        <w:t>template &lt;class ValType&gt;</w:t>
      </w:r>
    </w:p>
    <w:p w14:paraId="036F8C80" w14:textId="77777777" w:rsidR="001F21A1" w:rsidRPr="00E63F82" w:rsidRDefault="001F21A1" w:rsidP="00E63F82">
      <w:pPr>
        <w:pStyle w:val="a7"/>
      </w:pPr>
      <w:r w:rsidRPr="00E63F82">
        <w:t>TVector&lt;ValType&gt; TVector&lt;ValType&gt;::operator-(const TVector&lt;ValType&gt;&amp; v)</w:t>
      </w:r>
    </w:p>
    <w:p w14:paraId="696DCB63" w14:textId="77777777" w:rsidR="001F21A1" w:rsidRPr="00E63F82" w:rsidRDefault="001F21A1" w:rsidP="00E63F82">
      <w:pPr>
        <w:pStyle w:val="a7"/>
      </w:pPr>
      <w:r w:rsidRPr="00E63F82">
        <w:t>{</w:t>
      </w:r>
    </w:p>
    <w:p w14:paraId="34207A58" w14:textId="77777777" w:rsidR="001F21A1" w:rsidRPr="00E63F82" w:rsidRDefault="001F21A1" w:rsidP="00E63F82">
      <w:pPr>
        <w:pStyle w:val="a7"/>
      </w:pPr>
      <w:r w:rsidRPr="00E63F82">
        <w:t xml:space="preserve">    if ((Size != </w:t>
      </w:r>
      <w:proofErr w:type="spellStart"/>
      <w:r w:rsidRPr="00E63F82">
        <w:t>v.Size</w:t>
      </w:r>
      <w:proofErr w:type="spellEnd"/>
      <w:r w:rsidRPr="00E63F82">
        <w:t xml:space="preserve">) || (StartIndex != </w:t>
      </w:r>
      <w:proofErr w:type="spellStart"/>
      <w:r w:rsidRPr="00E63F82">
        <w:t>v.StartIndex</w:t>
      </w:r>
      <w:proofErr w:type="spellEnd"/>
      <w:r w:rsidRPr="00E63F82">
        <w:t>))</w:t>
      </w:r>
    </w:p>
    <w:p w14:paraId="5D025297" w14:textId="77777777" w:rsidR="001F21A1" w:rsidRPr="00E63F82" w:rsidRDefault="001F21A1" w:rsidP="00E63F82">
      <w:pPr>
        <w:pStyle w:val="a7"/>
      </w:pPr>
      <w:r w:rsidRPr="00E63F82">
        <w:t xml:space="preserve">        throw "Size and StartIndex should be equal";</w:t>
      </w:r>
    </w:p>
    <w:p w14:paraId="3D2755C7" w14:textId="77777777" w:rsidR="001F21A1" w:rsidRPr="00E63F82" w:rsidRDefault="001F21A1" w:rsidP="00E63F82">
      <w:pPr>
        <w:pStyle w:val="a7"/>
      </w:pPr>
    </w:p>
    <w:p w14:paraId="291294DA" w14:textId="77777777" w:rsidR="001F21A1" w:rsidRPr="00E63F82" w:rsidRDefault="001F21A1" w:rsidP="00E63F82">
      <w:pPr>
        <w:pStyle w:val="a7"/>
      </w:pPr>
      <w:r w:rsidRPr="00E63F82">
        <w:t xml:space="preserve">    TVector&lt;ValType&gt; B(Size, StartIndex), </w:t>
      </w:r>
      <w:proofErr w:type="spellStart"/>
      <w:r w:rsidRPr="00E63F82">
        <w:t>tmp</w:t>
      </w:r>
      <w:proofErr w:type="spellEnd"/>
      <w:r w:rsidRPr="00E63F82">
        <w:t>(v);</w:t>
      </w:r>
    </w:p>
    <w:p w14:paraId="48E535B4" w14:textId="77777777" w:rsidR="001F21A1" w:rsidRPr="00E63F82" w:rsidRDefault="001F21A1" w:rsidP="00E63F82">
      <w:pPr>
        <w:pStyle w:val="a7"/>
      </w:pPr>
      <w:r w:rsidRPr="00E63F82">
        <w:t xml:space="preserve">    for (int i = 0; i &lt; Size; ++i)</w:t>
      </w:r>
    </w:p>
    <w:p w14:paraId="1C4A114F" w14:textId="77777777" w:rsidR="001F21A1" w:rsidRPr="00E63F82" w:rsidRDefault="001F21A1" w:rsidP="00E63F82">
      <w:pPr>
        <w:pStyle w:val="a7"/>
      </w:pPr>
      <w:r w:rsidRPr="00E63F82">
        <w:t xml:space="preserve">    {</w:t>
      </w:r>
    </w:p>
    <w:p w14:paraId="6086D226" w14:textId="77777777" w:rsidR="001F21A1" w:rsidRPr="00E63F82" w:rsidRDefault="001F21A1" w:rsidP="00E63F82">
      <w:pPr>
        <w:pStyle w:val="a7"/>
      </w:pPr>
    </w:p>
    <w:p w14:paraId="2F38DC77" w14:textId="77777777" w:rsidR="001F21A1" w:rsidRPr="00E63F82" w:rsidRDefault="001F21A1" w:rsidP="00E63F82">
      <w:pPr>
        <w:pStyle w:val="a7"/>
      </w:pPr>
      <w:r w:rsidRPr="00E63F82">
        <w:t xml:space="preserve">        </w:t>
      </w:r>
      <w:proofErr w:type="spellStart"/>
      <w:r w:rsidRPr="00E63F82">
        <w:t>B.pVector</w:t>
      </w:r>
      <w:proofErr w:type="spellEnd"/>
      <w:r w:rsidRPr="00E63F82">
        <w:t xml:space="preserve">[i] = pVector[i] - </w:t>
      </w:r>
      <w:proofErr w:type="spellStart"/>
      <w:r w:rsidRPr="00E63F82">
        <w:t>v.pVector</w:t>
      </w:r>
      <w:proofErr w:type="spellEnd"/>
      <w:r w:rsidRPr="00E63F82">
        <w:t>[i];</w:t>
      </w:r>
    </w:p>
    <w:p w14:paraId="336E80D8" w14:textId="77777777" w:rsidR="001F21A1" w:rsidRPr="00E63F82" w:rsidRDefault="001F21A1" w:rsidP="00E63F82">
      <w:pPr>
        <w:pStyle w:val="a7"/>
      </w:pPr>
      <w:r w:rsidRPr="00E63F82">
        <w:t xml:space="preserve">    }</w:t>
      </w:r>
    </w:p>
    <w:p w14:paraId="3151C07A" w14:textId="77777777" w:rsidR="001F21A1" w:rsidRPr="00E63F82" w:rsidRDefault="001F21A1" w:rsidP="00E63F82">
      <w:pPr>
        <w:pStyle w:val="a7"/>
      </w:pPr>
      <w:r w:rsidRPr="00E63F82">
        <w:t xml:space="preserve">    return B;</w:t>
      </w:r>
    </w:p>
    <w:p w14:paraId="2851D247" w14:textId="77777777" w:rsidR="001F21A1" w:rsidRPr="00E63F82" w:rsidRDefault="001F21A1" w:rsidP="00E63F82">
      <w:pPr>
        <w:pStyle w:val="a7"/>
      </w:pPr>
      <w:r w:rsidRPr="00E63F82">
        <w:t>}</w:t>
      </w:r>
    </w:p>
    <w:p w14:paraId="65FCABFB" w14:textId="77777777" w:rsidR="001F21A1" w:rsidRPr="00E63F82" w:rsidRDefault="001F21A1" w:rsidP="00E63F82">
      <w:pPr>
        <w:pStyle w:val="a7"/>
      </w:pPr>
    </w:p>
    <w:p w14:paraId="295EB33F" w14:textId="77777777" w:rsidR="001F21A1" w:rsidRPr="00E63F82" w:rsidRDefault="001F21A1" w:rsidP="00E63F82">
      <w:pPr>
        <w:pStyle w:val="a7"/>
      </w:pPr>
      <w:r w:rsidRPr="00E63F82">
        <w:t xml:space="preserve">template &lt;class ValType&gt; </w:t>
      </w:r>
    </w:p>
    <w:p w14:paraId="310F436A" w14:textId="77777777" w:rsidR="001F21A1" w:rsidRPr="00E63F82" w:rsidRDefault="001F21A1" w:rsidP="00E63F82">
      <w:pPr>
        <w:pStyle w:val="a7"/>
      </w:pPr>
      <w:r w:rsidRPr="00E63F82">
        <w:t>ValType TVector&lt;ValType&gt;::operator*(const TVector&lt;ValType&gt; &amp;v)</w:t>
      </w:r>
    </w:p>
    <w:p w14:paraId="319A16F2" w14:textId="77777777" w:rsidR="001F21A1" w:rsidRPr="00E63F82" w:rsidRDefault="001F21A1" w:rsidP="00E63F82">
      <w:pPr>
        <w:pStyle w:val="a7"/>
      </w:pPr>
      <w:r w:rsidRPr="00E63F82">
        <w:t>{</w:t>
      </w:r>
    </w:p>
    <w:p w14:paraId="7F6F08CB" w14:textId="77777777" w:rsidR="001F21A1" w:rsidRPr="00E63F82" w:rsidRDefault="001F21A1" w:rsidP="00E63F82">
      <w:pPr>
        <w:pStyle w:val="a7"/>
      </w:pPr>
      <w:r w:rsidRPr="00E63F82">
        <w:t xml:space="preserve">    if ((</w:t>
      </w:r>
      <w:proofErr w:type="spellStart"/>
      <w:r w:rsidRPr="00E63F82">
        <w:t>v.Size</w:t>
      </w:r>
      <w:proofErr w:type="spellEnd"/>
      <w:r w:rsidRPr="00E63F82">
        <w:t xml:space="preserve"> != Size) || (</w:t>
      </w:r>
      <w:proofErr w:type="spellStart"/>
      <w:r w:rsidRPr="00E63F82">
        <w:t>v.StartIndex</w:t>
      </w:r>
      <w:proofErr w:type="spellEnd"/>
      <w:r w:rsidRPr="00E63F82">
        <w:t xml:space="preserve"> != StartIndex))</w:t>
      </w:r>
    </w:p>
    <w:p w14:paraId="61B14D81" w14:textId="77777777" w:rsidR="001F21A1" w:rsidRPr="00E63F82" w:rsidRDefault="001F21A1" w:rsidP="00E63F82">
      <w:pPr>
        <w:pStyle w:val="a7"/>
      </w:pPr>
      <w:r w:rsidRPr="00E63F82">
        <w:t xml:space="preserve">        throw "</w:t>
      </w:r>
      <w:proofErr w:type="spellStart"/>
      <w:r w:rsidRPr="00E63F82">
        <w:t>dimentions</w:t>
      </w:r>
      <w:proofErr w:type="spellEnd"/>
      <w:r w:rsidRPr="00E63F82">
        <w:t xml:space="preserve"> of vectors should be equal for dot product";</w:t>
      </w:r>
    </w:p>
    <w:p w14:paraId="69F72E25" w14:textId="77777777" w:rsidR="001F21A1" w:rsidRPr="00E63F82" w:rsidRDefault="001F21A1" w:rsidP="00E63F82">
      <w:pPr>
        <w:pStyle w:val="a7"/>
      </w:pPr>
    </w:p>
    <w:p w14:paraId="4AB22AF1" w14:textId="77777777" w:rsidR="001F21A1" w:rsidRPr="00E63F82" w:rsidRDefault="001F21A1" w:rsidP="00E63F82">
      <w:pPr>
        <w:pStyle w:val="a7"/>
      </w:pPr>
      <w:r w:rsidRPr="00E63F82">
        <w:t xml:space="preserve">    ValType </w:t>
      </w:r>
      <w:proofErr w:type="spellStart"/>
      <w:r w:rsidRPr="00E63F82">
        <w:t>ans</w:t>
      </w:r>
      <w:proofErr w:type="spellEnd"/>
      <w:r w:rsidRPr="00E63F82">
        <w:t>=ValType();</w:t>
      </w:r>
    </w:p>
    <w:p w14:paraId="30262FCD" w14:textId="77777777" w:rsidR="001F21A1" w:rsidRPr="00E63F82" w:rsidRDefault="001F21A1" w:rsidP="00E63F82">
      <w:pPr>
        <w:pStyle w:val="a7"/>
      </w:pPr>
      <w:r w:rsidRPr="00E63F82">
        <w:t xml:space="preserve">    TVector&lt;ValType&gt; </w:t>
      </w:r>
      <w:proofErr w:type="spellStart"/>
      <w:r w:rsidRPr="00E63F82">
        <w:t>tmp</w:t>
      </w:r>
      <w:proofErr w:type="spellEnd"/>
      <w:r w:rsidRPr="00E63F82">
        <w:t>(v);</w:t>
      </w:r>
    </w:p>
    <w:p w14:paraId="4404938E" w14:textId="77777777" w:rsidR="001F21A1" w:rsidRPr="00E63F82" w:rsidRDefault="001F21A1" w:rsidP="00E63F82">
      <w:pPr>
        <w:pStyle w:val="a7"/>
      </w:pPr>
      <w:r w:rsidRPr="00E63F82">
        <w:t xml:space="preserve">    for (int i = 0; i &lt; Size; ++i)</w:t>
      </w:r>
    </w:p>
    <w:p w14:paraId="7E9D7E62" w14:textId="77777777" w:rsidR="001F21A1" w:rsidRPr="00E63F82" w:rsidRDefault="001F21A1" w:rsidP="00E63F82">
      <w:pPr>
        <w:pStyle w:val="a7"/>
      </w:pPr>
      <w:r w:rsidRPr="00E63F82">
        <w:t xml:space="preserve">    {</w:t>
      </w:r>
    </w:p>
    <w:p w14:paraId="7B066099" w14:textId="77777777" w:rsidR="001F21A1" w:rsidRPr="00E63F82" w:rsidRDefault="001F21A1" w:rsidP="00E63F82">
      <w:pPr>
        <w:pStyle w:val="a7"/>
      </w:pPr>
      <w:r w:rsidRPr="00E63F82">
        <w:t xml:space="preserve">        </w:t>
      </w:r>
      <w:proofErr w:type="spellStart"/>
      <w:r w:rsidRPr="00E63F82">
        <w:t>ans</w:t>
      </w:r>
      <w:proofErr w:type="spellEnd"/>
      <w:r w:rsidRPr="00E63F82">
        <w:t xml:space="preserve"> = </w:t>
      </w:r>
      <w:proofErr w:type="spellStart"/>
      <w:r w:rsidRPr="00E63F82">
        <w:t>ans</w:t>
      </w:r>
      <w:proofErr w:type="spellEnd"/>
      <w:r w:rsidRPr="00E63F82">
        <w:t xml:space="preserve"> + pVector[i] * </w:t>
      </w:r>
      <w:proofErr w:type="spellStart"/>
      <w:r w:rsidRPr="00E63F82">
        <w:t>tmp</w:t>
      </w:r>
      <w:proofErr w:type="spellEnd"/>
      <w:r w:rsidRPr="00E63F82">
        <w:t>[i];</w:t>
      </w:r>
    </w:p>
    <w:p w14:paraId="3EB4B61B" w14:textId="77777777" w:rsidR="001F21A1" w:rsidRPr="00CA596E" w:rsidRDefault="001F21A1" w:rsidP="00E63F82">
      <w:pPr>
        <w:pStyle w:val="a7"/>
        <w:rPr>
          <w:lang w:val="ru-RU"/>
        </w:rPr>
      </w:pPr>
      <w:r w:rsidRPr="00E63F82">
        <w:t xml:space="preserve">    </w:t>
      </w:r>
      <w:r w:rsidRPr="00CA596E">
        <w:rPr>
          <w:lang w:val="ru-RU"/>
        </w:rPr>
        <w:t>}</w:t>
      </w:r>
    </w:p>
    <w:p w14:paraId="35BB12A2" w14:textId="77777777" w:rsidR="001F21A1" w:rsidRPr="00CA596E" w:rsidRDefault="001F21A1" w:rsidP="00E63F82">
      <w:pPr>
        <w:pStyle w:val="a7"/>
        <w:rPr>
          <w:lang w:val="ru-RU"/>
        </w:rPr>
      </w:pPr>
      <w:r w:rsidRPr="00CA596E">
        <w:rPr>
          <w:lang w:val="ru-RU"/>
        </w:rPr>
        <w:t xml:space="preserve">    </w:t>
      </w:r>
      <w:r w:rsidRPr="00E63F82">
        <w:t>return</w:t>
      </w:r>
      <w:r w:rsidRPr="00CA596E">
        <w:rPr>
          <w:lang w:val="ru-RU"/>
        </w:rPr>
        <w:t xml:space="preserve"> </w:t>
      </w:r>
      <w:proofErr w:type="spellStart"/>
      <w:r w:rsidRPr="00E63F82">
        <w:t>ans</w:t>
      </w:r>
      <w:proofErr w:type="spellEnd"/>
      <w:r w:rsidRPr="00CA596E">
        <w:rPr>
          <w:lang w:val="ru-RU"/>
        </w:rPr>
        <w:t>;</w:t>
      </w:r>
    </w:p>
    <w:p w14:paraId="64C6AF1C" w14:textId="77777777" w:rsidR="001F21A1" w:rsidRPr="00CA596E" w:rsidRDefault="001F21A1" w:rsidP="00E63F82">
      <w:pPr>
        <w:pStyle w:val="a7"/>
        <w:rPr>
          <w:lang w:val="ru-RU"/>
        </w:rPr>
      </w:pPr>
      <w:r w:rsidRPr="00CA596E">
        <w:rPr>
          <w:lang w:val="ru-RU"/>
        </w:rPr>
        <w:t>}</w:t>
      </w:r>
    </w:p>
    <w:p w14:paraId="3538B258" w14:textId="77777777" w:rsidR="001F21A1" w:rsidRPr="00CA596E" w:rsidRDefault="001F21A1" w:rsidP="00E63F82">
      <w:pPr>
        <w:pStyle w:val="a7"/>
        <w:rPr>
          <w:lang w:val="ru-RU"/>
        </w:rPr>
      </w:pPr>
    </w:p>
    <w:p w14:paraId="5B1EA665" w14:textId="77777777" w:rsidR="001F21A1" w:rsidRPr="00CA596E" w:rsidRDefault="001F21A1" w:rsidP="00E63F82">
      <w:pPr>
        <w:pStyle w:val="a7"/>
        <w:rPr>
          <w:lang w:val="ru-RU"/>
        </w:rPr>
      </w:pPr>
    </w:p>
    <w:p w14:paraId="41E25505" w14:textId="77777777" w:rsidR="001F21A1" w:rsidRPr="00CA596E" w:rsidRDefault="001F21A1" w:rsidP="00E63F82">
      <w:pPr>
        <w:pStyle w:val="a7"/>
        <w:rPr>
          <w:lang w:val="ru-RU"/>
        </w:rPr>
      </w:pPr>
      <w:r w:rsidRPr="00CA596E">
        <w:rPr>
          <w:color w:val="808080"/>
          <w:lang w:val="ru-RU"/>
        </w:rPr>
        <w:t>#</w:t>
      </w:r>
      <w:r>
        <w:rPr>
          <w:color w:val="808080"/>
        </w:rPr>
        <w:t>endif</w:t>
      </w:r>
    </w:p>
    <w:p w14:paraId="22E482F9" w14:textId="77777777" w:rsidR="001F21A1" w:rsidRPr="00CA596E" w:rsidRDefault="001F21A1" w:rsidP="001F21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045D419" w14:textId="01E68D7D" w:rsidR="00EE3C2D" w:rsidRPr="00CA596E" w:rsidRDefault="00F85AF5" w:rsidP="00F85AF5">
      <w:pPr>
        <w:spacing w:after="160" w:line="259" w:lineRule="auto"/>
        <w:ind w:firstLine="0"/>
        <w:jc w:val="left"/>
      </w:pPr>
      <w:r w:rsidRPr="00CA596E">
        <w:br w:type="page"/>
      </w:r>
    </w:p>
    <w:p w14:paraId="297D7B1E" w14:textId="481BC77A" w:rsidR="006C6071" w:rsidRPr="00CA596E" w:rsidRDefault="0062467B" w:rsidP="00F85AF5">
      <w:pPr>
        <w:pStyle w:val="2"/>
        <w:numPr>
          <w:ilvl w:val="0"/>
          <w:numId w:val="0"/>
        </w:numPr>
        <w:ind w:left="576"/>
      </w:pPr>
      <w:bookmarkStart w:id="44" w:name="_Toc149451828"/>
      <w:r>
        <w:lastRenderedPageBreak/>
        <w:t>Приложение</w:t>
      </w:r>
      <w:r w:rsidRPr="00CA596E">
        <w:t xml:space="preserve"> </w:t>
      </w:r>
      <w:r>
        <w:t>Б</w:t>
      </w:r>
      <w:r w:rsidRPr="00CA596E">
        <w:t xml:space="preserve">. </w:t>
      </w:r>
      <w:r>
        <w:t>Реализация</w:t>
      </w:r>
      <w:r w:rsidRPr="00CA596E">
        <w:t xml:space="preserve"> </w:t>
      </w:r>
      <w:r>
        <w:t>класса</w:t>
      </w:r>
      <w:r w:rsidRPr="00CA596E">
        <w:t xml:space="preserve"> </w:t>
      </w:r>
      <w:r w:rsidR="000C3B6F">
        <w:rPr>
          <w:lang w:val="en-US"/>
        </w:rPr>
        <w:t>TMatrix</w:t>
      </w:r>
      <w:bookmarkEnd w:id="44"/>
    </w:p>
    <w:p w14:paraId="64FA8B92" w14:textId="77777777" w:rsidR="001F21A1" w:rsidRPr="00E63F82" w:rsidRDefault="001F21A1" w:rsidP="00E63F82">
      <w:pPr>
        <w:pStyle w:val="a7"/>
      </w:pPr>
      <w:r w:rsidRPr="00E63F82">
        <w:t>#ifndef __TMATRIX_H__</w:t>
      </w:r>
    </w:p>
    <w:p w14:paraId="7AC93D06" w14:textId="77777777" w:rsidR="001F21A1" w:rsidRPr="00E63F82" w:rsidRDefault="001F21A1" w:rsidP="00E63F82">
      <w:pPr>
        <w:pStyle w:val="a7"/>
      </w:pPr>
      <w:r w:rsidRPr="00E63F82">
        <w:t>#define __TMATRIX_H__</w:t>
      </w:r>
    </w:p>
    <w:p w14:paraId="1536F8FB" w14:textId="77777777" w:rsidR="001F21A1" w:rsidRPr="001F21A1" w:rsidRDefault="001F21A1" w:rsidP="00E63F82">
      <w:pPr>
        <w:pStyle w:val="a7"/>
      </w:pPr>
      <w:r w:rsidRPr="00E63F82">
        <w:t>#include</w:t>
      </w:r>
      <w:r w:rsidRPr="001F21A1">
        <w:t xml:space="preserve"> </w:t>
      </w:r>
      <w:r w:rsidRPr="00E63F82">
        <w:t>&lt;iostream&gt;</w:t>
      </w:r>
    </w:p>
    <w:p w14:paraId="78FA7AF0" w14:textId="77777777" w:rsidR="001F21A1" w:rsidRPr="001F21A1" w:rsidRDefault="001F21A1" w:rsidP="00E63F82">
      <w:pPr>
        <w:pStyle w:val="a7"/>
      </w:pPr>
      <w:r w:rsidRPr="00E63F82">
        <w:t>#include</w:t>
      </w:r>
      <w:r w:rsidRPr="001F21A1">
        <w:t xml:space="preserve"> </w:t>
      </w:r>
      <w:r w:rsidRPr="00E63F82">
        <w:t>"</w:t>
      </w:r>
      <w:proofErr w:type="spellStart"/>
      <w:r w:rsidRPr="00E63F82">
        <w:t>tvector.h</w:t>
      </w:r>
      <w:proofErr w:type="spellEnd"/>
      <w:r w:rsidRPr="00E63F82">
        <w:t>"</w:t>
      </w:r>
    </w:p>
    <w:p w14:paraId="3C4B4D83" w14:textId="77777777" w:rsidR="001F21A1" w:rsidRPr="001F21A1" w:rsidRDefault="001F21A1" w:rsidP="00E63F82">
      <w:pPr>
        <w:pStyle w:val="a7"/>
      </w:pPr>
    </w:p>
    <w:p w14:paraId="2FE96C0A" w14:textId="77777777" w:rsidR="001F21A1" w:rsidRPr="001F21A1" w:rsidRDefault="001F21A1" w:rsidP="00E63F82">
      <w:pPr>
        <w:pStyle w:val="a7"/>
      </w:pPr>
      <w:r w:rsidRPr="00E63F82">
        <w:t>const</w:t>
      </w:r>
      <w:r w:rsidRPr="001F21A1">
        <w:t xml:space="preserve"> </w:t>
      </w:r>
      <w:r w:rsidRPr="00E63F82">
        <w:t>int</w:t>
      </w:r>
      <w:r w:rsidRPr="001F21A1">
        <w:t xml:space="preserve"> MAX_MATRIX_SIZE = 100000;</w:t>
      </w:r>
    </w:p>
    <w:p w14:paraId="28E2801E" w14:textId="77777777" w:rsidR="001F21A1" w:rsidRPr="001F21A1" w:rsidRDefault="001F21A1" w:rsidP="00E63F82">
      <w:pPr>
        <w:pStyle w:val="a7"/>
      </w:pPr>
    </w:p>
    <w:p w14:paraId="1459D97D" w14:textId="77777777" w:rsidR="001F21A1" w:rsidRPr="00E63F82" w:rsidRDefault="001F21A1" w:rsidP="00E63F82">
      <w:pPr>
        <w:pStyle w:val="a7"/>
        <w:rPr>
          <w:lang w:val="ru-RU"/>
        </w:rPr>
      </w:pPr>
      <w:r w:rsidRPr="00E63F82">
        <w:rPr>
          <w:lang w:val="ru-RU"/>
        </w:rPr>
        <w:t xml:space="preserve">//Наследуем матрицу от конкретного экземпляра </w:t>
      </w:r>
      <w:r w:rsidRPr="00E63F82">
        <w:t>TVector</w:t>
      </w:r>
      <w:r w:rsidRPr="00E63F82">
        <w:rPr>
          <w:lang w:val="ru-RU"/>
        </w:rPr>
        <w:t>&lt;</w:t>
      </w:r>
      <w:r w:rsidRPr="00E63F82">
        <w:t>ValType</w:t>
      </w:r>
      <w:r w:rsidRPr="00E63F82">
        <w:rPr>
          <w:lang w:val="ru-RU"/>
        </w:rPr>
        <w:t xml:space="preserve">1&gt;, где </w:t>
      </w:r>
      <w:r w:rsidRPr="00E63F82">
        <w:t>ValType</w:t>
      </w:r>
      <w:r w:rsidRPr="00E63F82">
        <w:rPr>
          <w:lang w:val="ru-RU"/>
        </w:rPr>
        <w:t xml:space="preserve">1 = </w:t>
      </w:r>
      <w:r w:rsidRPr="00E63F82">
        <w:t>TVector</w:t>
      </w:r>
      <w:r w:rsidRPr="00E63F82">
        <w:rPr>
          <w:lang w:val="ru-RU"/>
        </w:rPr>
        <w:t>&lt;</w:t>
      </w:r>
      <w:r w:rsidRPr="00E63F82">
        <w:t>ValType</w:t>
      </w:r>
      <w:r w:rsidRPr="00E63F82">
        <w:rPr>
          <w:lang w:val="ru-RU"/>
        </w:rPr>
        <w:t>&gt;, причём поля в родительском классе.</w:t>
      </w:r>
    </w:p>
    <w:p w14:paraId="55F95B0A" w14:textId="77777777" w:rsidR="001F21A1" w:rsidRPr="00E63F82" w:rsidRDefault="001F21A1" w:rsidP="00E63F82">
      <w:pPr>
        <w:pStyle w:val="a7"/>
      </w:pPr>
      <w:r w:rsidRPr="00E63F82">
        <w:t>template &lt;class ValType&gt;</w:t>
      </w:r>
    </w:p>
    <w:p w14:paraId="5A26652C" w14:textId="77777777" w:rsidR="001F21A1" w:rsidRPr="00E63F82" w:rsidRDefault="001F21A1" w:rsidP="00E63F82">
      <w:pPr>
        <w:pStyle w:val="a7"/>
      </w:pPr>
      <w:r w:rsidRPr="00E63F82">
        <w:t>class TMatrix : public TVector&lt;TVector&lt;ValType&gt;&gt;</w:t>
      </w:r>
    </w:p>
    <w:p w14:paraId="0E044153" w14:textId="77777777" w:rsidR="001F21A1" w:rsidRPr="00E63F82" w:rsidRDefault="001F21A1" w:rsidP="00E63F82">
      <w:pPr>
        <w:pStyle w:val="a7"/>
      </w:pPr>
      <w:r w:rsidRPr="00E63F82">
        <w:t>{</w:t>
      </w:r>
    </w:p>
    <w:p w14:paraId="544AB5B0" w14:textId="77777777" w:rsidR="001F21A1" w:rsidRPr="00E63F82" w:rsidRDefault="001F21A1" w:rsidP="00E63F82">
      <w:pPr>
        <w:pStyle w:val="a7"/>
      </w:pPr>
      <w:r w:rsidRPr="00E63F82">
        <w:t>public:</w:t>
      </w:r>
    </w:p>
    <w:p w14:paraId="5129050A" w14:textId="77777777" w:rsidR="001F21A1" w:rsidRPr="00E63F82" w:rsidRDefault="001F21A1" w:rsidP="00E63F82">
      <w:pPr>
        <w:pStyle w:val="a7"/>
      </w:pPr>
      <w:r w:rsidRPr="00E63F82">
        <w:t xml:space="preserve">  TMatrix&lt;ValType&gt;(int s = 10);</w:t>
      </w:r>
    </w:p>
    <w:p w14:paraId="2DB34440" w14:textId="77777777" w:rsidR="001F21A1" w:rsidRPr="00E63F82" w:rsidRDefault="001F21A1" w:rsidP="00E63F82">
      <w:pPr>
        <w:pStyle w:val="a7"/>
      </w:pPr>
      <w:r w:rsidRPr="00E63F82">
        <w:t xml:space="preserve">  TMatrix&lt;ValType&gt;(const TMatrix&lt;ValType&gt; &amp;mt);</w:t>
      </w:r>
    </w:p>
    <w:p w14:paraId="514E0924" w14:textId="77777777" w:rsidR="001F21A1" w:rsidRPr="00E63F82" w:rsidRDefault="001F21A1" w:rsidP="00E63F82">
      <w:pPr>
        <w:pStyle w:val="a7"/>
      </w:pPr>
      <w:r w:rsidRPr="00E63F82">
        <w:t xml:space="preserve">  TMatrix&lt;ValType&gt;(const TVector&lt;TVector&lt;ValType&gt; &gt; &amp;mt);</w:t>
      </w:r>
    </w:p>
    <w:p w14:paraId="39C18544" w14:textId="77777777" w:rsidR="001F21A1" w:rsidRPr="001F21A1" w:rsidRDefault="001F21A1" w:rsidP="00E63F82">
      <w:pPr>
        <w:pStyle w:val="a7"/>
      </w:pPr>
      <w:r w:rsidRPr="00E63F82">
        <w:t xml:space="preserve">  bool</w:t>
      </w:r>
      <w:r w:rsidRPr="001F21A1">
        <w:t xml:space="preserve"> </w:t>
      </w:r>
      <w:r w:rsidRPr="00E63F82">
        <w:t>operator==</w:t>
      </w:r>
      <w:r w:rsidRPr="001F21A1">
        <w:t>(</w:t>
      </w:r>
      <w:r w:rsidRPr="00E63F82">
        <w:t>const</w:t>
      </w:r>
      <w:r w:rsidRPr="001F21A1">
        <w:t xml:space="preserve"> </w:t>
      </w:r>
      <w:r w:rsidRPr="00E63F82">
        <w:t>TMatrix</w:t>
      </w:r>
      <w:r w:rsidRPr="001F21A1">
        <w:t>&lt;</w:t>
      </w:r>
      <w:r w:rsidRPr="00E63F82">
        <w:t>ValType</w:t>
      </w:r>
      <w:r w:rsidRPr="001F21A1">
        <w:t>&gt;&amp;</w:t>
      </w:r>
      <w:r w:rsidRPr="00E63F82">
        <w:t>mt</w:t>
      </w:r>
      <w:r w:rsidRPr="001F21A1">
        <w:t xml:space="preserve">) </w:t>
      </w:r>
      <w:r w:rsidRPr="00E63F82">
        <w:t>const</w:t>
      </w:r>
      <w:r w:rsidRPr="001F21A1">
        <w:t>;</w:t>
      </w:r>
    </w:p>
    <w:p w14:paraId="50225DB7" w14:textId="77777777" w:rsidR="001F21A1" w:rsidRPr="001F21A1" w:rsidRDefault="001F21A1" w:rsidP="00E63F82">
      <w:pPr>
        <w:pStyle w:val="a7"/>
      </w:pPr>
      <w:r w:rsidRPr="001F21A1">
        <w:t xml:space="preserve">  </w:t>
      </w:r>
      <w:r w:rsidRPr="00E63F82">
        <w:t>bool</w:t>
      </w:r>
      <w:r w:rsidRPr="001F21A1">
        <w:t xml:space="preserve"> </w:t>
      </w:r>
      <w:r w:rsidRPr="00E63F82">
        <w:t>operator!=</w:t>
      </w:r>
      <w:r w:rsidRPr="001F21A1">
        <w:t>(</w:t>
      </w:r>
      <w:r w:rsidRPr="00E63F82">
        <w:t>const</w:t>
      </w:r>
      <w:r w:rsidRPr="001F21A1">
        <w:t xml:space="preserve"> </w:t>
      </w:r>
      <w:r w:rsidRPr="00E63F82">
        <w:t>TMatrix</w:t>
      </w:r>
      <w:r w:rsidRPr="001F21A1">
        <w:t>&lt;</w:t>
      </w:r>
      <w:r w:rsidRPr="00E63F82">
        <w:t>ValType</w:t>
      </w:r>
      <w:r w:rsidRPr="001F21A1">
        <w:t>&gt;&amp;</w:t>
      </w:r>
      <w:r w:rsidRPr="00E63F82">
        <w:t>mt</w:t>
      </w:r>
      <w:r w:rsidRPr="001F21A1">
        <w:t xml:space="preserve">) </w:t>
      </w:r>
      <w:r w:rsidRPr="00E63F82">
        <w:t>const</w:t>
      </w:r>
      <w:r w:rsidRPr="001F21A1">
        <w:t>;</w:t>
      </w:r>
    </w:p>
    <w:p w14:paraId="5172116B" w14:textId="77777777" w:rsidR="001F21A1" w:rsidRPr="001F21A1" w:rsidRDefault="001F21A1" w:rsidP="00E63F82">
      <w:pPr>
        <w:pStyle w:val="a7"/>
      </w:pPr>
      <w:r w:rsidRPr="001F21A1">
        <w:t xml:space="preserve">  </w:t>
      </w:r>
      <w:r w:rsidRPr="00E63F82">
        <w:t>const</w:t>
      </w:r>
      <w:r w:rsidRPr="001F21A1">
        <w:t xml:space="preserve"> </w:t>
      </w:r>
      <w:r w:rsidRPr="00E63F82">
        <w:t>TMatrix</w:t>
      </w:r>
      <w:r w:rsidRPr="001F21A1">
        <w:t>&lt;</w:t>
      </w:r>
      <w:r w:rsidRPr="00E63F82">
        <w:t>ValType</w:t>
      </w:r>
      <w:r w:rsidRPr="001F21A1">
        <w:t xml:space="preserve">&gt;&amp; </w:t>
      </w:r>
      <w:r w:rsidRPr="00E63F82">
        <w:t>operator=</w:t>
      </w:r>
      <w:r w:rsidRPr="001F21A1">
        <w:t>(</w:t>
      </w:r>
      <w:r w:rsidRPr="00E63F82">
        <w:t>const</w:t>
      </w:r>
      <w:r w:rsidRPr="001F21A1">
        <w:t xml:space="preserve"> </w:t>
      </w:r>
      <w:r w:rsidRPr="00E63F82">
        <w:t>TMatrix</w:t>
      </w:r>
      <w:r w:rsidRPr="001F21A1">
        <w:t>&lt;</w:t>
      </w:r>
      <w:r w:rsidRPr="00E63F82">
        <w:t>ValType</w:t>
      </w:r>
      <w:r w:rsidRPr="001F21A1">
        <w:t>&gt; &amp;</w:t>
      </w:r>
      <w:r w:rsidRPr="00E63F82">
        <w:t>mt</w:t>
      </w:r>
      <w:r w:rsidRPr="001F21A1">
        <w:t>);</w:t>
      </w:r>
    </w:p>
    <w:p w14:paraId="20130AD8" w14:textId="77777777" w:rsidR="001F21A1" w:rsidRPr="001F21A1" w:rsidRDefault="001F21A1" w:rsidP="00E63F82">
      <w:pPr>
        <w:pStyle w:val="a7"/>
      </w:pPr>
      <w:r w:rsidRPr="001F21A1">
        <w:t xml:space="preserve">  </w:t>
      </w:r>
      <w:r w:rsidRPr="00E63F82">
        <w:t>TMatrix</w:t>
      </w:r>
      <w:r w:rsidRPr="001F21A1">
        <w:t>&lt;</w:t>
      </w:r>
      <w:r w:rsidRPr="00E63F82">
        <w:t>ValType</w:t>
      </w:r>
      <w:r w:rsidRPr="001F21A1">
        <w:t xml:space="preserve">&gt; </w:t>
      </w:r>
      <w:r w:rsidRPr="00E63F82">
        <w:t>operator+</w:t>
      </w:r>
      <w:r w:rsidRPr="001F21A1">
        <w:t>(</w:t>
      </w:r>
      <w:r w:rsidRPr="00E63F82">
        <w:t>const</w:t>
      </w:r>
      <w:r w:rsidRPr="001F21A1">
        <w:t xml:space="preserve"> </w:t>
      </w:r>
      <w:r w:rsidRPr="00E63F82">
        <w:t>TMatrix</w:t>
      </w:r>
      <w:r w:rsidRPr="001F21A1">
        <w:t>&lt;</w:t>
      </w:r>
      <w:r w:rsidRPr="00E63F82">
        <w:t>ValType</w:t>
      </w:r>
      <w:r w:rsidRPr="001F21A1">
        <w:t>&gt; &amp;</w:t>
      </w:r>
      <w:r w:rsidRPr="00E63F82">
        <w:t>mt</w:t>
      </w:r>
      <w:r w:rsidRPr="001F21A1">
        <w:t>);</w:t>
      </w:r>
    </w:p>
    <w:p w14:paraId="1593B333" w14:textId="77777777" w:rsidR="001F21A1" w:rsidRPr="001F21A1" w:rsidRDefault="001F21A1" w:rsidP="00E63F82">
      <w:pPr>
        <w:pStyle w:val="a7"/>
      </w:pPr>
      <w:r w:rsidRPr="001F21A1">
        <w:t xml:space="preserve">  </w:t>
      </w:r>
      <w:r w:rsidRPr="00E63F82">
        <w:t>TMatrix</w:t>
      </w:r>
      <w:r w:rsidRPr="001F21A1">
        <w:t>&lt;</w:t>
      </w:r>
      <w:r w:rsidRPr="00E63F82">
        <w:t>ValType</w:t>
      </w:r>
      <w:r w:rsidRPr="001F21A1">
        <w:t xml:space="preserve">&gt; </w:t>
      </w:r>
      <w:r w:rsidRPr="00E63F82">
        <w:t>operator-</w:t>
      </w:r>
      <w:r w:rsidRPr="001F21A1">
        <w:t>(</w:t>
      </w:r>
      <w:r w:rsidRPr="00E63F82">
        <w:t>const</w:t>
      </w:r>
      <w:r w:rsidRPr="001F21A1">
        <w:t xml:space="preserve"> </w:t>
      </w:r>
      <w:r w:rsidRPr="00E63F82">
        <w:t>TMatrix</w:t>
      </w:r>
      <w:r w:rsidRPr="001F21A1">
        <w:t>&lt;</w:t>
      </w:r>
      <w:r w:rsidRPr="00E63F82">
        <w:t>ValType</w:t>
      </w:r>
      <w:r w:rsidRPr="001F21A1">
        <w:t>&gt; &amp;</w:t>
      </w:r>
      <w:r w:rsidRPr="00E63F82">
        <w:t>mt</w:t>
      </w:r>
      <w:r w:rsidRPr="001F21A1">
        <w:t>);</w:t>
      </w:r>
    </w:p>
    <w:p w14:paraId="5E4E5DE1" w14:textId="77777777" w:rsidR="001F21A1" w:rsidRPr="001F21A1" w:rsidRDefault="001F21A1" w:rsidP="00E63F82">
      <w:pPr>
        <w:pStyle w:val="a7"/>
      </w:pPr>
      <w:r w:rsidRPr="001F21A1">
        <w:t xml:space="preserve">  </w:t>
      </w:r>
      <w:r w:rsidRPr="00E63F82">
        <w:t>TMatrix</w:t>
      </w:r>
      <w:r w:rsidRPr="001F21A1">
        <w:t>&lt;</w:t>
      </w:r>
      <w:r w:rsidRPr="00E63F82">
        <w:t>ValType</w:t>
      </w:r>
      <w:r w:rsidRPr="001F21A1">
        <w:t xml:space="preserve">&gt; </w:t>
      </w:r>
      <w:r w:rsidRPr="00E63F82">
        <w:t>operator*</w:t>
      </w:r>
      <w:r w:rsidRPr="001F21A1">
        <w:t>(</w:t>
      </w:r>
      <w:r w:rsidRPr="00E63F82">
        <w:t>const</w:t>
      </w:r>
      <w:r w:rsidRPr="001F21A1">
        <w:t xml:space="preserve"> </w:t>
      </w:r>
      <w:r w:rsidRPr="00E63F82">
        <w:t>TMatrix</w:t>
      </w:r>
      <w:r w:rsidRPr="001F21A1">
        <w:t>&lt;</w:t>
      </w:r>
      <w:r w:rsidRPr="00E63F82">
        <w:t>ValType</w:t>
      </w:r>
      <w:r w:rsidRPr="001F21A1">
        <w:t>&gt; &amp;</w:t>
      </w:r>
      <w:r w:rsidRPr="00E63F82">
        <w:t>mt</w:t>
      </w:r>
      <w:r w:rsidRPr="001F21A1">
        <w:t>);</w:t>
      </w:r>
    </w:p>
    <w:p w14:paraId="7F745CF9" w14:textId="77777777" w:rsidR="001F21A1" w:rsidRPr="001F21A1" w:rsidRDefault="001F21A1" w:rsidP="00E63F82">
      <w:pPr>
        <w:pStyle w:val="a7"/>
      </w:pPr>
      <w:r w:rsidRPr="001F21A1">
        <w:t xml:space="preserve">  </w:t>
      </w:r>
    </w:p>
    <w:p w14:paraId="2E1FAD4D" w14:textId="77777777" w:rsidR="001F21A1" w:rsidRPr="00E63F82" w:rsidRDefault="001F21A1" w:rsidP="00E63F82">
      <w:pPr>
        <w:pStyle w:val="a7"/>
        <w:rPr>
          <w:lang w:val="ru-RU"/>
        </w:rPr>
      </w:pPr>
      <w:r w:rsidRPr="001F21A1">
        <w:t xml:space="preserve">  </w:t>
      </w:r>
      <w:r w:rsidRPr="00E63F82">
        <w:rPr>
          <w:lang w:val="ru-RU"/>
        </w:rPr>
        <w:t>//Эти операции изменят вид матрицы, что не логично для задачи.</w:t>
      </w:r>
    </w:p>
    <w:p w14:paraId="10482BBB" w14:textId="77777777" w:rsidR="001F21A1" w:rsidRPr="001F21A1" w:rsidRDefault="001F21A1" w:rsidP="00E63F82">
      <w:pPr>
        <w:pStyle w:val="a7"/>
      </w:pPr>
      <w:r w:rsidRPr="00E63F82">
        <w:rPr>
          <w:lang w:val="ru-RU"/>
        </w:rPr>
        <w:t xml:space="preserve">  </w:t>
      </w:r>
      <w:r w:rsidRPr="00E63F82">
        <w:t>//TMatrix&amp; operator=(const ValType&amp; v);</w:t>
      </w:r>
    </w:p>
    <w:p w14:paraId="3BC266B9" w14:textId="77777777" w:rsidR="001F21A1" w:rsidRPr="001F21A1" w:rsidRDefault="001F21A1" w:rsidP="00E63F82">
      <w:pPr>
        <w:pStyle w:val="a7"/>
      </w:pPr>
      <w:r w:rsidRPr="001F21A1">
        <w:t xml:space="preserve">  </w:t>
      </w:r>
      <w:r w:rsidRPr="00E63F82">
        <w:t>//TMatrix  operator+(const ValType&amp; v);</w:t>
      </w:r>
    </w:p>
    <w:p w14:paraId="2BEB8D1E" w14:textId="77777777" w:rsidR="001F21A1" w:rsidRPr="001F21A1" w:rsidRDefault="001F21A1" w:rsidP="00E63F82">
      <w:pPr>
        <w:pStyle w:val="a7"/>
      </w:pPr>
      <w:r w:rsidRPr="001F21A1">
        <w:t xml:space="preserve">  </w:t>
      </w:r>
      <w:r w:rsidRPr="00E63F82">
        <w:t>//TMatrix  operator-(const ValType &amp;v);</w:t>
      </w:r>
    </w:p>
    <w:p w14:paraId="06917D70" w14:textId="77777777" w:rsidR="001F21A1" w:rsidRPr="001F21A1" w:rsidRDefault="001F21A1" w:rsidP="00E63F82">
      <w:pPr>
        <w:pStyle w:val="a7"/>
      </w:pPr>
      <w:r w:rsidRPr="001F21A1">
        <w:t xml:space="preserve">  </w:t>
      </w:r>
    </w:p>
    <w:p w14:paraId="1685D462" w14:textId="77777777" w:rsidR="001F21A1" w:rsidRPr="001F21A1" w:rsidRDefault="001F21A1" w:rsidP="00E63F82">
      <w:pPr>
        <w:pStyle w:val="a7"/>
      </w:pPr>
      <w:r w:rsidRPr="001F21A1">
        <w:t xml:space="preserve">  </w:t>
      </w:r>
    </w:p>
    <w:p w14:paraId="27316AE7" w14:textId="77777777" w:rsidR="001F21A1" w:rsidRPr="001F21A1" w:rsidRDefault="001F21A1" w:rsidP="00E63F82">
      <w:pPr>
        <w:pStyle w:val="a7"/>
      </w:pPr>
      <w:r w:rsidRPr="001F21A1">
        <w:t xml:space="preserve">  </w:t>
      </w:r>
      <w:r w:rsidRPr="00E63F82">
        <w:t xml:space="preserve">// </w:t>
      </w:r>
      <w:proofErr w:type="spellStart"/>
      <w:r w:rsidRPr="00E63F82">
        <w:t>ввод</w:t>
      </w:r>
      <w:proofErr w:type="spellEnd"/>
      <w:r w:rsidRPr="00E63F82">
        <w:t xml:space="preserve"> / </w:t>
      </w:r>
      <w:proofErr w:type="spellStart"/>
      <w:r w:rsidRPr="00E63F82">
        <w:t>вывод</w:t>
      </w:r>
      <w:proofErr w:type="spellEnd"/>
    </w:p>
    <w:p w14:paraId="2DDED558" w14:textId="77777777" w:rsidR="001F21A1" w:rsidRPr="001F21A1" w:rsidRDefault="001F21A1" w:rsidP="00E63F82">
      <w:pPr>
        <w:pStyle w:val="a7"/>
      </w:pPr>
      <w:r w:rsidRPr="001F21A1">
        <w:t xml:space="preserve">  </w:t>
      </w:r>
      <w:r w:rsidRPr="00E63F82">
        <w:t>friend</w:t>
      </w:r>
      <w:r w:rsidRPr="001F21A1">
        <w:t xml:space="preserve"> </w:t>
      </w:r>
      <w:r w:rsidRPr="00E63F82">
        <w:t>istream</w:t>
      </w:r>
      <w:r w:rsidRPr="001F21A1">
        <w:t xml:space="preserve">&amp; </w:t>
      </w:r>
      <w:r w:rsidRPr="00E63F82">
        <w:t>operator</w:t>
      </w:r>
      <w:r w:rsidRPr="001F21A1">
        <w:t>&gt;&gt;(</w:t>
      </w:r>
      <w:r w:rsidRPr="00E63F82">
        <w:t>istream</w:t>
      </w:r>
      <w:r w:rsidRPr="001F21A1">
        <w:t xml:space="preserve"> &amp;</w:t>
      </w:r>
      <w:r w:rsidRPr="00E63F82">
        <w:t>in</w:t>
      </w:r>
      <w:r w:rsidRPr="001F21A1">
        <w:t xml:space="preserve">, </w:t>
      </w:r>
      <w:r w:rsidRPr="00E63F82">
        <w:t>TMatrix</w:t>
      </w:r>
      <w:r w:rsidRPr="001F21A1">
        <w:t>&lt;</w:t>
      </w:r>
      <w:r w:rsidRPr="00E63F82">
        <w:t>ValType</w:t>
      </w:r>
      <w:r w:rsidRPr="001F21A1">
        <w:t>&gt;&amp;</w:t>
      </w:r>
      <w:r w:rsidRPr="00E63F82">
        <w:t>mt</w:t>
      </w:r>
      <w:r w:rsidRPr="001F21A1">
        <w:t>)</w:t>
      </w:r>
    </w:p>
    <w:p w14:paraId="58AB5800" w14:textId="77777777" w:rsidR="001F21A1" w:rsidRPr="001F21A1" w:rsidRDefault="001F21A1" w:rsidP="00E63F82">
      <w:pPr>
        <w:pStyle w:val="a7"/>
      </w:pPr>
      <w:r w:rsidRPr="001F21A1">
        <w:t xml:space="preserve">  {</w:t>
      </w:r>
    </w:p>
    <w:p w14:paraId="405BD955" w14:textId="77777777" w:rsidR="001F21A1" w:rsidRPr="001F21A1" w:rsidRDefault="001F21A1" w:rsidP="00E63F82">
      <w:pPr>
        <w:pStyle w:val="a7"/>
      </w:pPr>
      <w:r w:rsidRPr="001F21A1">
        <w:t xml:space="preserve">      </w:t>
      </w:r>
      <w:r w:rsidRPr="00E63F82">
        <w:t>for</w:t>
      </w:r>
      <w:r w:rsidRPr="001F21A1">
        <w:t xml:space="preserve"> (</w:t>
      </w:r>
      <w:r w:rsidRPr="00E63F82">
        <w:t>int</w:t>
      </w:r>
      <w:r w:rsidRPr="001F21A1">
        <w:t xml:space="preserve"> i = 0; i &lt; </w:t>
      </w:r>
      <w:proofErr w:type="spellStart"/>
      <w:r w:rsidRPr="00E63F82">
        <w:t>mt</w:t>
      </w:r>
      <w:r w:rsidRPr="001F21A1">
        <w:t>.Size</w:t>
      </w:r>
      <w:proofErr w:type="spellEnd"/>
      <w:r w:rsidRPr="001F21A1">
        <w:t>; i++)</w:t>
      </w:r>
    </w:p>
    <w:p w14:paraId="1EAD69D9" w14:textId="77777777" w:rsidR="001F21A1" w:rsidRPr="001F21A1" w:rsidRDefault="001F21A1" w:rsidP="00E63F82">
      <w:pPr>
        <w:pStyle w:val="a7"/>
      </w:pPr>
      <w:r w:rsidRPr="001F21A1">
        <w:t xml:space="preserve">        </w:t>
      </w:r>
      <w:r w:rsidRPr="00E63F82">
        <w:t>in</w:t>
      </w:r>
      <w:r w:rsidRPr="001F21A1">
        <w:t xml:space="preserve"> &gt;&gt; </w:t>
      </w:r>
      <w:proofErr w:type="spellStart"/>
      <w:r w:rsidRPr="00E63F82">
        <w:t>mt</w:t>
      </w:r>
      <w:r w:rsidRPr="001F21A1">
        <w:t>.pVector</w:t>
      </w:r>
      <w:proofErr w:type="spellEnd"/>
      <w:r w:rsidRPr="001F21A1">
        <w:t xml:space="preserve">[i];    </w:t>
      </w:r>
    </w:p>
    <w:p w14:paraId="7DC266BF" w14:textId="77777777" w:rsidR="001F21A1" w:rsidRPr="001F21A1" w:rsidRDefault="001F21A1" w:rsidP="00E63F82">
      <w:pPr>
        <w:pStyle w:val="a7"/>
      </w:pPr>
      <w:r w:rsidRPr="001F21A1">
        <w:t xml:space="preserve">      </w:t>
      </w:r>
      <w:r w:rsidRPr="00E63F82">
        <w:t>return</w:t>
      </w:r>
      <w:r w:rsidRPr="001F21A1">
        <w:t xml:space="preserve"> </w:t>
      </w:r>
      <w:r w:rsidRPr="00E63F82">
        <w:t>in</w:t>
      </w:r>
      <w:r w:rsidRPr="001F21A1">
        <w:t>;</w:t>
      </w:r>
    </w:p>
    <w:p w14:paraId="25ECA114" w14:textId="77777777" w:rsidR="001F21A1" w:rsidRPr="001F21A1" w:rsidRDefault="001F21A1" w:rsidP="00E63F82">
      <w:pPr>
        <w:pStyle w:val="a7"/>
      </w:pPr>
      <w:r w:rsidRPr="001F21A1">
        <w:t xml:space="preserve">  }</w:t>
      </w:r>
    </w:p>
    <w:p w14:paraId="01EC4121" w14:textId="77777777" w:rsidR="001F21A1" w:rsidRDefault="001F21A1" w:rsidP="00E63F82">
      <w:pPr>
        <w:pStyle w:val="a7"/>
      </w:pPr>
      <w:r w:rsidRPr="001F21A1">
        <w:t xml:space="preserve">  </w:t>
      </w:r>
      <w:r w:rsidRPr="00E63F82">
        <w:t>friend</w:t>
      </w:r>
      <w:r w:rsidRPr="001F21A1">
        <w:t xml:space="preserve"> </w:t>
      </w:r>
      <w:r w:rsidRPr="00E63F82">
        <w:t>ostream</w:t>
      </w:r>
      <w:r w:rsidRPr="001F21A1">
        <w:t xml:space="preserve"> &amp; </w:t>
      </w:r>
      <w:r w:rsidRPr="00E63F82">
        <w:t>operator</w:t>
      </w:r>
      <w:r w:rsidRPr="001F21A1">
        <w:t xml:space="preserve">&lt;&lt;( </w:t>
      </w:r>
      <w:r w:rsidRPr="00E63F82">
        <w:t>ostream</w:t>
      </w:r>
      <w:r w:rsidRPr="001F21A1">
        <w:t xml:space="preserve"> &amp;</w:t>
      </w:r>
      <w:r w:rsidRPr="00E63F82">
        <w:t>out</w:t>
      </w:r>
      <w:r w:rsidRPr="001F21A1">
        <w:t xml:space="preserve">, </w:t>
      </w:r>
      <w:r w:rsidRPr="00E63F82">
        <w:t>const</w:t>
      </w:r>
      <w:r w:rsidRPr="001F21A1">
        <w:t xml:space="preserve"> </w:t>
      </w:r>
      <w:r w:rsidRPr="00E63F82">
        <w:t>TMatrix</w:t>
      </w:r>
      <w:r w:rsidRPr="001F21A1">
        <w:t>&lt;</w:t>
      </w:r>
      <w:r w:rsidRPr="00E63F82">
        <w:t>ValType</w:t>
      </w:r>
      <w:r>
        <w:t>&gt;&amp;</w:t>
      </w:r>
      <w:r>
        <w:rPr>
          <w:color w:val="808080"/>
        </w:rPr>
        <w:t>mt</w:t>
      </w:r>
      <w:r>
        <w:t>)</w:t>
      </w:r>
    </w:p>
    <w:p w14:paraId="5F8B3FB1" w14:textId="77777777" w:rsidR="001F21A1" w:rsidRPr="001F21A1" w:rsidRDefault="001F21A1" w:rsidP="00E63F82">
      <w:pPr>
        <w:pStyle w:val="a7"/>
      </w:pPr>
      <w:r w:rsidRPr="001F21A1">
        <w:t xml:space="preserve">  {</w:t>
      </w:r>
    </w:p>
    <w:p w14:paraId="7C1745B0" w14:textId="77777777" w:rsidR="001F21A1" w:rsidRPr="001F21A1" w:rsidRDefault="001F21A1" w:rsidP="00E63F82">
      <w:pPr>
        <w:pStyle w:val="a7"/>
      </w:pPr>
      <w:r w:rsidRPr="001F21A1">
        <w:t xml:space="preserve">     </w:t>
      </w:r>
    </w:p>
    <w:p w14:paraId="23D9605C" w14:textId="77777777" w:rsidR="001F21A1" w:rsidRPr="001F21A1" w:rsidRDefault="001F21A1" w:rsidP="00E63F82">
      <w:pPr>
        <w:pStyle w:val="a7"/>
      </w:pPr>
      <w:r w:rsidRPr="001F21A1">
        <w:t xml:space="preserve">      </w:t>
      </w:r>
      <w:r w:rsidRPr="00E63F82">
        <w:t>for</w:t>
      </w:r>
      <w:r w:rsidRPr="001F21A1">
        <w:t xml:space="preserve"> (</w:t>
      </w:r>
      <w:r w:rsidRPr="00E63F82">
        <w:t>int</w:t>
      </w:r>
      <w:r w:rsidRPr="001F21A1">
        <w:t xml:space="preserve"> i = 0; i &lt; </w:t>
      </w:r>
      <w:proofErr w:type="spellStart"/>
      <w:r w:rsidRPr="00E63F82">
        <w:t>mt</w:t>
      </w:r>
      <w:r w:rsidRPr="001F21A1">
        <w:t>.Size</w:t>
      </w:r>
      <w:proofErr w:type="spellEnd"/>
      <w:r w:rsidRPr="001F21A1">
        <w:t>; i++)</w:t>
      </w:r>
    </w:p>
    <w:p w14:paraId="655260CB" w14:textId="77777777" w:rsidR="001F21A1" w:rsidRPr="001F21A1" w:rsidRDefault="001F21A1" w:rsidP="00E63F82">
      <w:pPr>
        <w:pStyle w:val="a7"/>
      </w:pPr>
      <w:r w:rsidRPr="001F21A1">
        <w:t xml:space="preserve">        </w:t>
      </w:r>
      <w:r w:rsidRPr="00E63F82">
        <w:t>out</w:t>
      </w:r>
      <w:r w:rsidRPr="001F21A1">
        <w:t xml:space="preserve"> &lt;&lt; </w:t>
      </w:r>
      <w:proofErr w:type="spellStart"/>
      <w:r w:rsidRPr="00E63F82">
        <w:t>mt</w:t>
      </w:r>
      <w:r w:rsidRPr="001F21A1">
        <w:t>.pVector</w:t>
      </w:r>
      <w:proofErr w:type="spellEnd"/>
      <w:r w:rsidRPr="001F21A1">
        <w:t xml:space="preserve">[i] &lt;&lt; </w:t>
      </w:r>
      <w:proofErr w:type="spellStart"/>
      <w:r w:rsidRPr="001F21A1">
        <w:t>endl</w:t>
      </w:r>
      <w:proofErr w:type="spellEnd"/>
      <w:r w:rsidRPr="001F21A1">
        <w:t>;</w:t>
      </w:r>
    </w:p>
    <w:p w14:paraId="24582E81" w14:textId="77777777" w:rsidR="001F21A1" w:rsidRPr="001F21A1" w:rsidRDefault="001F21A1" w:rsidP="00E63F82">
      <w:pPr>
        <w:pStyle w:val="a7"/>
      </w:pPr>
      <w:r w:rsidRPr="001F21A1">
        <w:t xml:space="preserve">      </w:t>
      </w:r>
      <w:r w:rsidRPr="00E63F82">
        <w:t>return</w:t>
      </w:r>
      <w:r w:rsidRPr="001F21A1">
        <w:t xml:space="preserve"> </w:t>
      </w:r>
      <w:r w:rsidRPr="00E63F82">
        <w:t>out</w:t>
      </w:r>
      <w:r w:rsidRPr="001F21A1">
        <w:t>;</w:t>
      </w:r>
    </w:p>
    <w:p w14:paraId="65FCCDC6" w14:textId="77777777" w:rsidR="001F21A1" w:rsidRPr="001F21A1" w:rsidRDefault="001F21A1" w:rsidP="00E63F82">
      <w:pPr>
        <w:pStyle w:val="a7"/>
      </w:pPr>
      <w:r w:rsidRPr="001F21A1">
        <w:t xml:space="preserve">  }</w:t>
      </w:r>
    </w:p>
    <w:p w14:paraId="2E6F06A3" w14:textId="77777777" w:rsidR="001F21A1" w:rsidRPr="001F21A1" w:rsidRDefault="001F21A1" w:rsidP="00E63F82">
      <w:pPr>
        <w:pStyle w:val="a7"/>
      </w:pPr>
    </w:p>
    <w:p w14:paraId="745E6FA8" w14:textId="77777777" w:rsidR="001F21A1" w:rsidRPr="001F21A1" w:rsidRDefault="001F21A1" w:rsidP="00E63F82">
      <w:pPr>
        <w:pStyle w:val="a7"/>
      </w:pPr>
      <w:r w:rsidRPr="001F21A1">
        <w:t>};</w:t>
      </w:r>
    </w:p>
    <w:p w14:paraId="65EE7511" w14:textId="77777777" w:rsidR="001F21A1" w:rsidRPr="001F21A1" w:rsidRDefault="001F21A1" w:rsidP="00E63F82">
      <w:pPr>
        <w:pStyle w:val="a7"/>
      </w:pPr>
    </w:p>
    <w:p w14:paraId="080E02E4" w14:textId="77777777"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r w:rsidRPr="00E63F82">
        <w:t>ValType</w:t>
      </w:r>
      <w:r w:rsidRPr="001F21A1">
        <w:t>&gt;</w:t>
      </w:r>
    </w:p>
    <w:p w14:paraId="1C91A605" w14:textId="77777777" w:rsidR="001F21A1" w:rsidRPr="001F21A1" w:rsidRDefault="001F21A1" w:rsidP="00E63F82">
      <w:pPr>
        <w:pStyle w:val="a7"/>
      </w:pPr>
      <w:r w:rsidRPr="00E63F82">
        <w:t>TMatrix</w:t>
      </w:r>
      <w:r w:rsidRPr="001F21A1">
        <w:t>&lt;</w:t>
      </w:r>
      <w:r w:rsidRPr="00E63F82">
        <w:t>ValType</w:t>
      </w:r>
      <w:r w:rsidRPr="001F21A1">
        <w:t>&gt;::TMatrix&lt;</w:t>
      </w:r>
      <w:r w:rsidRPr="00E63F82">
        <w:t>ValType</w:t>
      </w:r>
      <w:r w:rsidRPr="001F21A1">
        <w:t>&gt;(</w:t>
      </w:r>
      <w:r w:rsidRPr="00E63F82">
        <w:t>int</w:t>
      </w:r>
      <w:r w:rsidRPr="001F21A1">
        <w:t xml:space="preserve"> </w:t>
      </w:r>
      <w:r w:rsidRPr="00E63F82">
        <w:t>s</w:t>
      </w:r>
      <w:r w:rsidRPr="001F21A1">
        <w:t xml:space="preserve">): </w:t>
      </w:r>
      <w:r w:rsidRPr="00E63F82">
        <w:t>TVector</w:t>
      </w:r>
      <w:r w:rsidRPr="001F21A1">
        <w:t>&lt;</w:t>
      </w:r>
      <w:r w:rsidRPr="00E63F82">
        <w:t>TVector</w:t>
      </w:r>
      <w:r w:rsidRPr="001F21A1">
        <w:t>&lt;</w:t>
      </w:r>
      <w:r w:rsidRPr="00E63F82">
        <w:t>ValType</w:t>
      </w:r>
      <w:r w:rsidRPr="001F21A1">
        <w:t>&gt;&gt;(</w:t>
      </w:r>
      <w:r w:rsidRPr="00E63F82">
        <w:t>s</w:t>
      </w:r>
      <w:r w:rsidRPr="001F21A1">
        <w:t>)</w:t>
      </w:r>
    </w:p>
    <w:p w14:paraId="1A9AC258" w14:textId="77777777" w:rsidR="001F21A1" w:rsidRPr="001F21A1" w:rsidRDefault="001F21A1" w:rsidP="00E63F82">
      <w:pPr>
        <w:pStyle w:val="a7"/>
      </w:pPr>
      <w:r w:rsidRPr="001F21A1">
        <w:t>{</w:t>
      </w:r>
    </w:p>
    <w:p w14:paraId="3E1E6A1C" w14:textId="77777777"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for</w:t>
      </w:r>
      <w:r w:rsidRPr="001F21A1">
        <w:t xml:space="preserve"> (</w:t>
      </w:r>
      <w:r w:rsidRPr="00E63F82">
        <w:t>int</w:t>
      </w:r>
      <w:r w:rsidRPr="001F21A1">
        <w:t xml:space="preserve"> i = 0; i &lt; Size; ++i)</w:t>
      </w:r>
    </w:p>
    <w:p w14:paraId="2FD97A3B" w14:textId="77777777" w:rsidR="001F21A1" w:rsidRPr="001F21A1" w:rsidRDefault="001F21A1" w:rsidP="00E63F82">
      <w:pPr>
        <w:pStyle w:val="a7"/>
      </w:pPr>
      <w:r w:rsidRPr="001F21A1">
        <w:t xml:space="preserve">    {</w:t>
      </w:r>
    </w:p>
    <w:p w14:paraId="4532FCE7" w14:textId="77777777" w:rsidR="001F21A1" w:rsidRPr="001F21A1" w:rsidRDefault="001F21A1" w:rsidP="00E63F82">
      <w:pPr>
        <w:pStyle w:val="a7"/>
      </w:pPr>
      <w:r w:rsidRPr="001F21A1">
        <w:t xml:space="preserve">        </w:t>
      </w:r>
      <w:r w:rsidRPr="00E63F82">
        <w:t>TVector</w:t>
      </w:r>
      <w:r w:rsidRPr="001F21A1">
        <w:t>&lt;</w:t>
      </w:r>
      <w:r w:rsidRPr="00E63F82">
        <w:t>ValType</w:t>
      </w:r>
      <w:r w:rsidRPr="001F21A1">
        <w:t>&gt; x(Size - i, i);</w:t>
      </w:r>
    </w:p>
    <w:p w14:paraId="501D1118" w14:textId="77777777" w:rsidR="001F21A1" w:rsidRPr="001F21A1" w:rsidRDefault="001F21A1" w:rsidP="00E63F82">
      <w:pPr>
        <w:pStyle w:val="a7"/>
      </w:pPr>
      <w:r w:rsidRPr="001F21A1">
        <w:t xml:space="preserve">        pVector[i] = x;</w:t>
      </w:r>
    </w:p>
    <w:p w14:paraId="0625A422" w14:textId="77777777" w:rsidR="001F21A1" w:rsidRPr="001F21A1" w:rsidRDefault="001F21A1" w:rsidP="00E63F82">
      <w:pPr>
        <w:pStyle w:val="a7"/>
      </w:pPr>
      <w:r w:rsidRPr="001F21A1">
        <w:t xml:space="preserve">        pVector[i] = </w:t>
      </w:r>
      <w:r w:rsidRPr="00E63F82">
        <w:t>TVector</w:t>
      </w:r>
      <w:r w:rsidRPr="001F21A1">
        <w:t>&lt;</w:t>
      </w:r>
      <w:r w:rsidRPr="00E63F82">
        <w:t>ValType</w:t>
      </w:r>
      <w:r w:rsidRPr="001F21A1">
        <w:t>&gt;(Size - i, i);</w:t>
      </w:r>
    </w:p>
    <w:p w14:paraId="6D165ABB" w14:textId="77777777" w:rsidR="001F21A1" w:rsidRPr="001F21A1" w:rsidRDefault="001F21A1" w:rsidP="00E63F82">
      <w:pPr>
        <w:pStyle w:val="a7"/>
      </w:pPr>
      <w:r w:rsidRPr="001F21A1">
        <w:t xml:space="preserve">    }</w:t>
      </w:r>
    </w:p>
    <w:p w14:paraId="599D2DE9" w14:textId="35FD535F" w:rsidR="001F21A1" w:rsidRPr="001F21A1" w:rsidRDefault="001F21A1" w:rsidP="00E63F82">
      <w:pPr>
        <w:pStyle w:val="a7"/>
      </w:pPr>
      <w:r w:rsidRPr="001F21A1">
        <w:t xml:space="preserve">} </w:t>
      </w:r>
    </w:p>
    <w:p w14:paraId="7DF72CB1" w14:textId="77777777"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r w:rsidRPr="00E63F82">
        <w:t>ValType</w:t>
      </w:r>
      <w:r w:rsidRPr="001F21A1">
        <w:t xml:space="preserve">&gt; </w:t>
      </w:r>
    </w:p>
    <w:p w14:paraId="0E7A7578" w14:textId="00AC22E3" w:rsidR="001F21A1" w:rsidRPr="001F21A1" w:rsidRDefault="001F21A1" w:rsidP="00E63F82">
      <w:pPr>
        <w:pStyle w:val="a7"/>
      </w:pPr>
      <w:r w:rsidRPr="00E63F82">
        <w:t>TMatrix</w:t>
      </w:r>
      <w:r w:rsidRPr="001F21A1">
        <w:t>&lt;</w:t>
      </w:r>
      <w:r w:rsidRPr="00E63F82">
        <w:t>ValType</w:t>
      </w:r>
      <w:r w:rsidRPr="001F21A1">
        <w:t>&gt;::TMatrix&lt;</w:t>
      </w:r>
      <w:r w:rsidRPr="00E63F82">
        <w:t>ValType</w:t>
      </w:r>
      <w:r w:rsidRPr="001F21A1">
        <w:t>&gt;(</w:t>
      </w:r>
      <w:r w:rsidRPr="00E63F82">
        <w:t>const</w:t>
      </w:r>
      <w:r w:rsidRPr="001F21A1">
        <w:t xml:space="preserve"> </w:t>
      </w:r>
      <w:r w:rsidRPr="00E63F82">
        <w:t>TMatrix</w:t>
      </w:r>
      <w:r w:rsidRPr="001F21A1">
        <w:t>&lt;</w:t>
      </w:r>
      <w:r w:rsidRPr="00E63F82">
        <w:t>ValType</w:t>
      </w:r>
      <w:r w:rsidRPr="001F21A1">
        <w:t>&gt; &amp;</w:t>
      </w:r>
      <w:r w:rsidRPr="00E63F82">
        <w:t>mt</w:t>
      </w:r>
      <w:r w:rsidRPr="001F21A1">
        <w:t>):</w:t>
      </w:r>
      <w:r w:rsidRPr="00E63F82">
        <w:t>TVector</w:t>
      </w:r>
      <w:r w:rsidRPr="001F21A1">
        <w:t>&lt;</w:t>
      </w:r>
      <w:r w:rsidRPr="00E63F82">
        <w:t>TVector</w:t>
      </w:r>
      <w:r w:rsidRPr="001F21A1">
        <w:t>&lt;</w:t>
      </w:r>
      <w:r w:rsidRPr="00E63F82">
        <w:t>ValType</w:t>
      </w:r>
      <w:r w:rsidRPr="001F21A1">
        <w:t>&gt;&gt;(</w:t>
      </w:r>
      <w:r w:rsidRPr="00E63F82">
        <w:t>mt</w:t>
      </w:r>
      <w:r w:rsidRPr="001F21A1">
        <w:t xml:space="preserve">) </w:t>
      </w:r>
    </w:p>
    <w:p w14:paraId="0AF9371E" w14:textId="77777777" w:rsidR="001F21A1" w:rsidRPr="001F21A1" w:rsidRDefault="001F21A1" w:rsidP="00E63F82">
      <w:pPr>
        <w:pStyle w:val="a7"/>
      </w:pPr>
      <w:r w:rsidRPr="001F21A1">
        <w:t>{</w:t>
      </w:r>
    </w:p>
    <w:p w14:paraId="15C4280F" w14:textId="77777777" w:rsidR="001F21A1" w:rsidRDefault="001F21A1" w:rsidP="00E63F82">
      <w:pPr>
        <w:pStyle w:val="a7"/>
      </w:pPr>
      <w:r>
        <w:t xml:space="preserve">  </w:t>
      </w:r>
    </w:p>
    <w:p w14:paraId="214176BB" w14:textId="77777777" w:rsidR="001F21A1" w:rsidRPr="001F21A1" w:rsidRDefault="001F21A1" w:rsidP="00E63F82">
      <w:pPr>
        <w:pStyle w:val="a7"/>
      </w:pPr>
      <w:r w:rsidRPr="001F21A1">
        <w:lastRenderedPageBreak/>
        <w:t>}</w:t>
      </w:r>
    </w:p>
    <w:p w14:paraId="6774AF02" w14:textId="77777777" w:rsidR="001F21A1" w:rsidRPr="001F21A1" w:rsidRDefault="001F21A1" w:rsidP="00E63F82">
      <w:pPr>
        <w:pStyle w:val="a7"/>
      </w:pPr>
    </w:p>
    <w:p w14:paraId="026AE015" w14:textId="77777777"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r w:rsidRPr="00E63F82">
        <w:t>ValType</w:t>
      </w:r>
      <w:r w:rsidRPr="001F21A1">
        <w:t xml:space="preserve">&gt; </w:t>
      </w:r>
    </w:p>
    <w:p w14:paraId="59233EDF" w14:textId="77777777" w:rsidR="001F21A1" w:rsidRPr="001F21A1" w:rsidRDefault="001F21A1" w:rsidP="00E63F82">
      <w:pPr>
        <w:pStyle w:val="a7"/>
      </w:pPr>
      <w:r w:rsidRPr="00E63F82">
        <w:t>TMatrix</w:t>
      </w:r>
      <w:r w:rsidRPr="001F21A1">
        <w:t>&lt;</w:t>
      </w:r>
      <w:r w:rsidRPr="00E63F82">
        <w:t>ValType</w:t>
      </w:r>
      <w:r w:rsidRPr="001F21A1">
        <w:t>&gt;::TMatrix&lt;</w:t>
      </w:r>
      <w:r w:rsidRPr="00E63F82">
        <w:t>ValType</w:t>
      </w:r>
      <w:r w:rsidRPr="001F21A1">
        <w:t>&gt;(</w:t>
      </w:r>
      <w:r w:rsidRPr="00E63F82">
        <w:t>const</w:t>
      </w:r>
      <w:r w:rsidRPr="001F21A1">
        <w:t xml:space="preserve"> </w:t>
      </w:r>
      <w:r w:rsidRPr="00E63F82">
        <w:t>TVector</w:t>
      </w:r>
      <w:r w:rsidRPr="001F21A1">
        <w:t>&lt;</w:t>
      </w:r>
      <w:r w:rsidRPr="00E63F82">
        <w:t>TVector</w:t>
      </w:r>
      <w:r w:rsidRPr="001F21A1">
        <w:t>&lt;</w:t>
      </w:r>
      <w:r w:rsidRPr="00E63F82">
        <w:t>ValType</w:t>
      </w:r>
      <w:r w:rsidRPr="001F21A1">
        <w:t>&gt;&gt; &amp;</w:t>
      </w:r>
      <w:r w:rsidRPr="00E63F82">
        <w:t>mt</w:t>
      </w:r>
      <w:r w:rsidRPr="001F21A1">
        <w:t>):</w:t>
      </w:r>
      <w:r w:rsidRPr="00E63F82">
        <w:t>TVector</w:t>
      </w:r>
      <w:r w:rsidRPr="001F21A1">
        <w:t>&lt;</w:t>
      </w:r>
      <w:r w:rsidRPr="00E63F82">
        <w:t>TVector</w:t>
      </w:r>
      <w:r w:rsidRPr="001F21A1">
        <w:t>&lt;</w:t>
      </w:r>
      <w:r w:rsidRPr="00E63F82">
        <w:t>ValType</w:t>
      </w:r>
      <w:r w:rsidRPr="001F21A1">
        <w:t>&gt;&gt;(</w:t>
      </w:r>
      <w:r w:rsidRPr="00E63F82">
        <w:t>mt</w:t>
      </w:r>
      <w:r w:rsidRPr="001F21A1">
        <w:t xml:space="preserve">) </w:t>
      </w:r>
    </w:p>
    <w:p w14:paraId="382FE887" w14:textId="77777777" w:rsidR="001F21A1" w:rsidRPr="001F21A1" w:rsidRDefault="001F21A1" w:rsidP="00E63F82">
      <w:pPr>
        <w:pStyle w:val="a7"/>
      </w:pPr>
      <w:r w:rsidRPr="001F21A1">
        <w:t>{</w:t>
      </w:r>
    </w:p>
    <w:p w14:paraId="20F842A9" w14:textId="77777777" w:rsidR="001F21A1" w:rsidRPr="001F21A1" w:rsidRDefault="001F21A1" w:rsidP="00E63F82">
      <w:pPr>
        <w:pStyle w:val="a7"/>
      </w:pPr>
    </w:p>
    <w:p w14:paraId="6F220909" w14:textId="77777777" w:rsidR="001F21A1" w:rsidRPr="001F21A1" w:rsidRDefault="001F21A1" w:rsidP="00E63F82">
      <w:pPr>
        <w:pStyle w:val="a7"/>
      </w:pPr>
      <w:r w:rsidRPr="001F21A1">
        <w:t>}</w:t>
      </w:r>
    </w:p>
    <w:p w14:paraId="07C18E97" w14:textId="77777777" w:rsidR="001F21A1" w:rsidRPr="001F21A1" w:rsidRDefault="001F21A1" w:rsidP="00E63F82">
      <w:pPr>
        <w:pStyle w:val="a7"/>
      </w:pPr>
    </w:p>
    <w:p w14:paraId="2787F51F" w14:textId="77777777" w:rsidR="001F21A1" w:rsidRPr="001F21A1" w:rsidRDefault="001F21A1" w:rsidP="00E63F82">
      <w:pPr>
        <w:pStyle w:val="a7"/>
      </w:pPr>
    </w:p>
    <w:p w14:paraId="25D37DEE" w14:textId="77777777"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r w:rsidRPr="00E63F82">
        <w:t>ValType</w:t>
      </w:r>
      <w:r w:rsidRPr="001F21A1">
        <w:t xml:space="preserve">&gt; </w:t>
      </w:r>
    </w:p>
    <w:p w14:paraId="3D92DADE" w14:textId="77777777" w:rsidR="001F21A1" w:rsidRPr="001F21A1" w:rsidRDefault="001F21A1" w:rsidP="00E63F82">
      <w:pPr>
        <w:pStyle w:val="a7"/>
      </w:pPr>
      <w:r w:rsidRPr="00E63F82">
        <w:t>bool</w:t>
      </w:r>
      <w:r w:rsidRPr="001F21A1">
        <w:t xml:space="preserve"> </w:t>
      </w:r>
      <w:r w:rsidRPr="00E63F82">
        <w:t>TMatrix</w:t>
      </w:r>
      <w:r w:rsidRPr="001F21A1">
        <w:t>&lt;</w:t>
      </w:r>
      <w:r w:rsidRPr="00E63F82">
        <w:t>ValType</w:t>
      </w:r>
      <w:r w:rsidRPr="001F21A1">
        <w:t>&gt;::</w:t>
      </w:r>
      <w:r w:rsidRPr="00E63F82">
        <w:t>operator==</w:t>
      </w:r>
      <w:r w:rsidRPr="001F21A1">
        <w:t>(</w:t>
      </w:r>
      <w:r w:rsidRPr="00E63F82">
        <w:t>const</w:t>
      </w:r>
      <w:r w:rsidRPr="001F21A1">
        <w:t xml:space="preserve"> </w:t>
      </w:r>
      <w:r w:rsidRPr="00E63F82">
        <w:t>TMatrix</w:t>
      </w:r>
      <w:r w:rsidRPr="001F21A1">
        <w:t>&lt;</w:t>
      </w:r>
      <w:r w:rsidRPr="00E63F82">
        <w:t>ValType</w:t>
      </w:r>
      <w:r w:rsidRPr="001F21A1">
        <w:t>&gt; &amp;</w:t>
      </w:r>
      <w:r w:rsidRPr="00E63F82">
        <w:t>mt</w:t>
      </w:r>
      <w:r w:rsidRPr="001F21A1">
        <w:t xml:space="preserve">) </w:t>
      </w:r>
      <w:r w:rsidRPr="00E63F82">
        <w:t>const</w:t>
      </w:r>
    </w:p>
    <w:p w14:paraId="45E35475" w14:textId="77777777" w:rsidR="001F21A1" w:rsidRPr="001F21A1" w:rsidRDefault="001F21A1" w:rsidP="00E63F82">
      <w:pPr>
        <w:pStyle w:val="a7"/>
      </w:pPr>
      <w:r w:rsidRPr="001F21A1">
        <w:t>{</w:t>
      </w:r>
    </w:p>
    <w:p w14:paraId="3D2BF63A" w14:textId="77777777"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return</w:t>
      </w:r>
      <w:r w:rsidRPr="001F21A1">
        <w:t xml:space="preserve"> </w:t>
      </w:r>
      <w:r w:rsidRPr="00E63F82">
        <w:t>TVector</w:t>
      </w:r>
      <w:r w:rsidRPr="001F21A1">
        <w:t>&lt;</w:t>
      </w:r>
      <w:r w:rsidRPr="00E63F82">
        <w:t>TVector</w:t>
      </w:r>
      <w:r w:rsidRPr="001F21A1">
        <w:t>&lt;</w:t>
      </w:r>
      <w:r w:rsidRPr="00E63F82">
        <w:t>ValType</w:t>
      </w:r>
      <w:r w:rsidRPr="001F21A1">
        <w:t>&gt;&gt;::</w:t>
      </w:r>
      <w:r w:rsidRPr="00E63F82">
        <w:t>operator</w:t>
      </w:r>
      <w:r w:rsidRPr="001F21A1">
        <w:t>==(</w:t>
      </w:r>
      <w:r w:rsidRPr="00E63F82">
        <w:t>mt</w:t>
      </w:r>
      <w:r w:rsidRPr="001F21A1">
        <w:t>);</w:t>
      </w:r>
    </w:p>
    <w:p w14:paraId="5A91F439" w14:textId="77777777" w:rsidR="001F21A1" w:rsidRPr="001F21A1" w:rsidRDefault="001F21A1" w:rsidP="00E63F82">
      <w:pPr>
        <w:pStyle w:val="a7"/>
      </w:pPr>
      <w:r w:rsidRPr="001F21A1">
        <w:t>}</w:t>
      </w:r>
    </w:p>
    <w:p w14:paraId="2C5310CA" w14:textId="77777777" w:rsidR="001F21A1" w:rsidRPr="001F21A1" w:rsidRDefault="001F21A1" w:rsidP="00E63F82">
      <w:pPr>
        <w:pStyle w:val="a7"/>
      </w:pPr>
    </w:p>
    <w:p w14:paraId="09B7E64F" w14:textId="77777777"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r w:rsidRPr="00E63F82">
        <w:t>ValType</w:t>
      </w:r>
      <w:r w:rsidRPr="001F21A1">
        <w:t xml:space="preserve">&gt; </w:t>
      </w:r>
    </w:p>
    <w:p w14:paraId="6F0B1EC4" w14:textId="77777777" w:rsidR="001F21A1" w:rsidRPr="001F21A1" w:rsidRDefault="001F21A1" w:rsidP="00E63F82">
      <w:pPr>
        <w:pStyle w:val="a7"/>
      </w:pPr>
      <w:r w:rsidRPr="00E63F82">
        <w:t>bool</w:t>
      </w:r>
      <w:r w:rsidRPr="001F21A1">
        <w:t xml:space="preserve"> </w:t>
      </w:r>
      <w:r w:rsidRPr="00E63F82">
        <w:t>TMatrix</w:t>
      </w:r>
      <w:r w:rsidRPr="001F21A1">
        <w:t>&lt;</w:t>
      </w:r>
      <w:r w:rsidRPr="00E63F82">
        <w:t>ValType</w:t>
      </w:r>
      <w:r w:rsidRPr="001F21A1">
        <w:t>&gt;::</w:t>
      </w:r>
      <w:r w:rsidRPr="00E63F82">
        <w:t>operator!=</w:t>
      </w:r>
      <w:r w:rsidRPr="001F21A1">
        <w:t>(</w:t>
      </w:r>
      <w:r w:rsidRPr="00E63F82">
        <w:t>const</w:t>
      </w:r>
      <w:r w:rsidRPr="001F21A1">
        <w:t xml:space="preserve"> </w:t>
      </w:r>
      <w:r w:rsidRPr="00E63F82">
        <w:t>TMatrix</w:t>
      </w:r>
      <w:r w:rsidRPr="001F21A1">
        <w:t>&lt;</w:t>
      </w:r>
      <w:r w:rsidRPr="00E63F82">
        <w:t>ValType</w:t>
      </w:r>
      <w:r w:rsidRPr="001F21A1">
        <w:t>&gt; &amp;</w:t>
      </w:r>
      <w:r w:rsidRPr="00E63F82">
        <w:t>mt</w:t>
      </w:r>
      <w:r w:rsidRPr="001F21A1">
        <w:t xml:space="preserve">) </w:t>
      </w:r>
      <w:r w:rsidRPr="00E63F82">
        <w:t>const</w:t>
      </w:r>
    </w:p>
    <w:p w14:paraId="18A83CA4" w14:textId="77777777" w:rsidR="001F21A1" w:rsidRPr="001F21A1" w:rsidRDefault="001F21A1" w:rsidP="00E63F82">
      <w:pPr>
        <w:pStyle w:val="a7"/>
      </w:pPr>
      <w:r w:rsidRPr="001F21A1">
        <w:t>{</w:t>
      </w:r>
    </w:p>
    <w:p w14:paraId="092B27BD" w14:textId="77777777"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return</w:t>
      </w:r>
      <w:r w:rsidRPr="001F21A1">
        <w:t xml:space="preserve"> !(*</w:t>
      </w:r>
      <w:r w:rsidRPr="00E63F82">
        <w:t>this</w:t>
      </w:r>
      <w:r w:rsidRPr="001F21A1">
        <w:t xml:space="preserve"> == </w:t>
      </w:r>
      <w:r w:rsidRPr="00E63F82">
        <w:t>mt</w:t>
      </w:r>
      <w:r w:rsidRPr="001F21A1">
        <w:t>);</w:t>
      </w:r>
    </w:p>
    <w:p w14:paraId="57A02E10" w14:textId="77777777" w:rsidR="001F21A1" w:rsidRPr="001F21A1" w:rsidRDefault="001F21A1" w:rsidP="00E63F82">
      <w:pPr>
        <w:pStyle w:val="a7"/>
      </w:pPr>
      <w:r w:rsidRPr="001F21A1">
        <w:t xml:space="preserve">} </w:t>
      </w:r>
    </w:p>
    <w:p w14:paraId="371402B1" w14:textId="77777777" w:rsidR="001F21A1" w:rsidRPr="001F21A1" w:rsidRDefault="001F21A1" w:rsidP="00E63F82">
      <w:pPr>
        <w:pStyle w:val="a7"/>
      </w:pPr>
    </w:p>
    <w:p w14:paraId="15B802D7" w14:textId="77777777"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r w:rsidRPr="00E63F82">
        <w:t>ValType</w:t>
      </w:r>
      <w:r w:rsidRPr="001F21A1">
        <w:t xml:space="preserve">&gt; </w:t>
      </w:r>
    </w:p>
    <w:p w14:paraId="4F51B0F8" w14:textId="77777777" w:rsidR="001F21A1" w:rsidRPr="001F21A1" w:rsidRDefault="001F21A1" w:rsidP="00E63F82">
      <w:pPr>
        <w:pStyle w:val="a7"/>
      </w:pPr>
      <w:r w:rsidRPr="00E63F82">
        <w:t>const</w:t>
      </w:r>
      <w:r w:rsidRPr="001F21A1">
        <w:t xml:space="preserve"> </w:t>
      </w:r>
      <w:r w:rsidRPr="00E63F82">
        <w:t>TMatrix</w:t>
      </w:r>
      <w:r w:rsidRPr="001F21A1">
        <w:t>&lt;</w:t>
      </w:r>
      <w:r w:rsidRPr="00E63F82">
        <w:t>ValType</w:t>
      </w:r>
      <w:r w:rsidRPr="001F21A1">
        <w:t xml:space="preserve">&gt;&amp; </w:t>
      </w:r>
      <w:r w:rsidRPr="00E63F82">
        <w:t>TMatrix</w:t>
      </w:r>
      <w:r w:rsidRPr="001F21A1">
        <w:t>&lt;</w:t>
      </w:r>
      <w:r w:rsidRPr="00E63F82">
        <w:t>ValType</w:t>
      </w:r>
      <w:r w:rsidRPr="001F21A1">
        <w:t>&gt;::</w:t>
      </w:r>
      <w:r w:rsidRPr="00E63F82">
        <w:t>operator=</w:t>
      </w:r>
      <w:r w:rsidRPr="001F21A1">
        <w:t>(</w:t>
      </w:r>
      <w:r w:rsidRPr="00E63F82">
        <w:t>const</w:t>
      </w:r>
      <w:r w:rsidRPr="001F21A1">
        <w:t xml:space="preserve"> </w:t>
      </w:r>
      <w:r w:rsidRPr="00E63F82">
        <w:t>TMatrix</w:t>
      </w:r>
      <w:r w:rsidRPr="001F21A1">
        <w:t>&lt;</w:t>
      </w:r>
      <w:r w:rsidRPr="00E63F82">
        <w:t>ValType</w:t>
      </w:r>
      <w:r w:rsidRPr="001F21A1">
        <w:t>&gt; &amp;</w:t>
      </w:r>
      <w:r w:rsidRPr="00E63F82">
        <w:t>mt</w:t>
      </w:r>
      <w:r w:rsidRPr="001F21A1">
        <w:t>)</w:t>
      </w:r>
    </w:p>
    <w:p w14:paraId="0BFF0326" w14:textId="77777777" w:rsidR="001F21A1" w:rsidRPr="001F21A1" w:rsidRDefault="001F21A1" w:rsidP="00E63F82">
      <w:pPr>
        <w:pStyle w:val="a7"/>
      </w:pPr>
      <w:r w:rsidRPr="001F21A1">
        <w:t>{</w:t>
      </w:r>
    </w:p>
    <w:p w14:paraId="51286F3E" w14:textId="77777777"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return</w:t>
      </w:r>
      <w:r w:rsidRPr="001F21A1">
        <w:t xml:space="preserve"> </w:t>
      </w:r>
      <w:r w:rsidRPr="00E63F82">
        <w:t>TVector</w:t>
      </w:r>
      <w:r w:rsidRPr="001F21A1">
        <w:t>&lt;</w:t>
      </w:r>
      <w:r w:rsidRPr="00E63F82">
        <w:t>TVector</w:t>
      </w:r>
      <w:r w:rsidRPr="001F21A1">
        <w:t>&lt;</w:t>
      </w:r>
      <w:r w:rsidRPr="00E63F82">
        <w:t>ValType</w:t>
      </w:r>
      <w:r w:rsidRPr="001F21A1">
        <w:t>&gt;&gt;::</w:t>
      </w:r>
      <w:r w:rsidRPr="00E63F82">
        <w:t>operator</w:t>
      </w:r>
      <w:r w:rsidRPr="001F21A1">
        <w:t>=(</w:t>
      </w:r>
      <w:r w:rsidRPr="00E63F82">
        <w:t>mt</w:t>
      </w:r>
      <w:r w:rsidRPr="001F21A1">
        <w:t>);</w:t>
      </w:r>
    </w:p>
    <w:p w14:paraId="17407E55" w14:textId="77777777" w:rsidR="001F21A1" w:rsidRPr="001F21A1" w:rsidRDefault="001F21A1" w:rsidP="00E63F82">
      <w:pPr>
        <w:pStyle w:val="a7"/>
      </w:pPr>
      <w:r w:rsidRPr="001F21A1">
        <w:t xml:space="preserve">} </w:t>
      </w:r>
    </w:p>
    <w:p w14:paraId="203B506F" w14:textId="77777777" w:rsidR="001F21A1" w:rsidRPr="001F21A1" w:rsidRDefault="001F21A1" w:rsidP="00E63F82">
      <w:pPr>
        <w:pStyle w:val="a7"/>
      </w:pPr>
    </w:p>
    <w:p w14:paraId="1E8965BA" w14:textId="77777777"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r w:rsidRPr="00E63F82">
        <w:t>ValType</w:t>
      </w:r>
      <w:r w:rsidRPr="001F21A1">
        <w:t xml:space="preserve">&gt; </w:t>
      </w:r>
    </w:p>
    <w:p w14:paraId="18105B47" w14:textId="77777777" w:rsidR="001F21A1" w:rsidRPr="001F21A1" w:rsidRDefault="001F21A1" w:rsidP="00E63F82">
      <w:pPr>
        <w:pStyle w:val="a7"/>
      </w:pPr>
      <w:r w:rsidRPr="00E63F82">
        <w:t>TMatrix</w:t>
      </w:r>
      <w:r w:rsidRPr="001F21A1">
        <w:t>&lt;</w:t>
      </w:r>
      <w:r w:rsidRPr="00E63F82">
        <w:t>ValType</w:t>
      </w:r>
      <w:r w:rsidRPr="001F21A1">
        <w:t xml:space="preserve">&gt; </w:t>
      </w:r>
      <w:r w:rsidRPr="00E63F82">
        <w:t>TMatrix</w:t>
      </w:r>
      <w:r w:rsidRPr="001F21A1">
        <w:t>&lt;</w:t>
      </w:r>
      <w:r w:rsidRPr="00E63F82">
        <w:t>ValType</w:t>
      </w:r>
      <w:r w:rsidRPr="001F21A1">
        <w:t>&gt;::</w:t>
      </w:r>
      <w:r w:rsidRPr="00E63F82">
        <w:t>operator+</w:t>
      </w:r>
      <w:r w:rsidRPr="001F21A1">
        <w:t>(</w:t>
      </w:r>
      <w:r w:rsidRPr="00E63F82">
        <w:t>const</w:t>
      </w:r>
      <w:r w:rsidRPr="001F21A1">
        <w:t xml:space="preserve"> </w:t>
      </w:r>
      <w:r w:rsidRPr="00E63F82">
        <w:t>TMatrix</w:t>
      </w:r>
      <w:r w:rsidRPr="001F21A1">
        <w:t>&lt;</w:t>
      </w:r>
      <w:r w:rsidRPr="00E63F82">
        <w:t>ValType</w:t>
      </w:r>
      <w:r w:rsidRPr="001F21A1">
        <w:t>&gt; &amp;</w:t>
      </w:r>
      <w:r w:rsidRPr="00E63F82">
        <w:t>mt</w:t>
      </w:r>
      <w:r w:rsidRPr="001F21A1">
        <w:t>)</w:t>
      </w:r>
    </w:p>
    <w:p w14:paraId="468A69F1" w14:textId="77777777" w:rsidR="001F21A1" w:rsidRPr="001F21A1" w:rsidRDefault="001F21A1" w:rsidP="00E63F82">
      <w:pPr>
        <w:pStyle w:val="a7"/>
      </w:pPr>
      <w:r w:rsidRPr="001F21A1">
        <w:t xml:space="preserve">{    </w:t>
      </w:r>
    </w:p>
    <w:p w14:paraId="470F1067" w14:textId="77777777"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return</w:t>
      </w:r>
      <w:r w:rsidRPr="001F21A1">
        <w:t xml:space="preserve"> </w:t>
      </w:r>
      <w:r w:rsidRPr="00E63F82">
        <w:t>TVector</w:t>
      </w:r>
      <w:r w:rsidRPr="001F21A1">
        <w:t>&lt;</w:t>
      </w:r>
      <w:r w:rsidRPr="00E63F82">
        <w:t>TVector</w:t>
      </w:r>
      <w:r w:rsidRPr="001F21A1">
        <w:t>&lt;</w:t>
      </w:r>
      <w:r w:rsidRPr="00E63F82">
        <w:t>ValType</w:t>
      </w:r>
      <w:r w:rsidRPr="001F21A1">
        <w:t>&gt;&gt;::</w:t>
      </w:r>
      <w:r w:rsidRPr="00E63F82">
        <w:t>operator</w:t>
      </w:r>
      <w:r w:rsidRPr="001F21A1">
        <w:t>+(</w:t>
      </w:r>
      <w:r w:rsidRPr="00E63F82">
        <w:t>mt</w:t>
      </w:r>
      <w:r w:rsidRPr="001F21A1">
        <w:t>);</w:t>
      </w:r>
    </w:p>
    <w:p w14:paraId="27F50EB2" w14:textId="77777777" w:rsidR="001F21A1" w:rsidRPr="001F21A1" w:rsidRDefault="001F21A1" w:rsidP="00E63F82">
      <w:pPr>
        <w:pStyle w:val="a7"/>
      </w:pPr>
      <w:r w:rsidRPr="001F21A1">
        <w:t xml:space="preserve">} </w:t>
      </w:r>
    </w:p>
    <w:p w14:paraId="7F417CE1" w14:textId="77777777" w:rsidR="001F21A1" w:rsidRPr="001F21A1" w:rsidRDefault="001F21A1" w:rsidP="00E63F82">
      <w:pPr>
        <w:pStyle w:val="a7"/>
      </w:pPr>
    </w:p>
    <w:p w14:paraId="0E60C91D" w14:textId="77777777"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r w:rsidRPr="00E63F82">
        <w:t>ValType</w:t>
      </w:r>
      <w:r w:rsidRPr="001F21A1">
        <w:t xml:space="preserve">&gt; </w:t>
      </w:r>
    </w:p>
    <w:p w14:paraId="32101D4D" w14:textId="77777777" w:rsidR="001F21A1" w:rsidRPr="001F21A1" w:rsidRDefault="001F21A1" w:rsidP="00E63F82">
      <w:pPr>
        <w:pStyle w:val="a7"/>
      </w:pPr>
      <w:r w:rsidRPr="00E63F82">
        <w:t>TMatrix</w:t>
      </w:r>
      <w:r w:rsidRPr="001F21A1">
        <w:t>&lt;</w:t>
      </w:r>
      <w:r w:rsidRPr="00E63F82">
        <w:t>ValType</w:t>
      </w:r>
      <w:r w:rsidRPr="001F21A1">
        <w:t xml:space="preserve">&gt; </w:t>
      </w:r>
      <w:r w:rsidRPr="00E63F82">
        <w:t>TMatrix</w:t>
      </w:r>
      <w:r w:rsidRPr="001F21A1">
        <w:t>&lt;</w:t>
      </w:r>
      <w:r w:rsidRPr="00E63F82">
        <w:t>ValType</w:t>
      </w:r>
      <w:r w:rsidRPr="001F21A1">
        <w:t>&gt;::</w:t>
      </w:r>
      <w:r w:rsidRPr="00E63F82">
        <w:t>operator-</w:t>
      </w:r>
      <w:r w:rsidRPr="001F21A1">
        <w:t>(</w:t>
      </w:r>
      <w:r w:rsidRPr="00E63F82">
        <w:t>const</w:t>
      </w:r>
      <w:r w:rsidRPr="001F21A1">
        <w:t xml:space="preserve"> </w:t>
      </w:r>
      <w:r w:rsidRPr="00E63F82">
        <w:t>TMatrix</w:t>
      </w:r>
      <w:r w:rsidRPr="001F21A1">
        <w:t>&lt;</w:t>
      </w:r>
      <w:r w:rsidRPr="00E63F82">
        <w:t>ValType</w:t>
      </w:r>
      <w:r w:rsidRPr="001F21A1">
        <w:t>&gt; &amp;</w:t>
      </w:r>
      <w:r w:rsidRPr="00E63F82">
        <w:t>mt</w:t>
      </w:r>
      <w:r w:rsidRPr="001F21A1">
        <w:t>)</w:t>
      </w:r>
    </w:p>
    <w:p w14:paraId="2F40DC8E" w14:textId="77777777" w:rsidR="001F21A1" w:rsidRPr="001F21A1" w:rsidRDefault="001F21A1" w:rsidP="00E63F82">
      <w:pPr>
        <w:pStyle w:val="a7"/>
      </w:pPr>
      <w:r w:rsidRPr="001F21A1">
        <w:t>{</w:t>
      </w:r>
    </w:p>
    <w:p w14:paraId="6659F54C" w14:textId="77777777"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return</w:t>
      </w:r>
      <w:r w:rsidRPr="001F21A1">
        <w:t xml:space="preserve"> </w:t>
      </w:r>
      <w:r w:rsidRPr="00E63F82">
        <w:t>TVector</w:t>
      </w:r>
      <w:r w:rsidRPr="001F21A1">
        <w:t>&lt;</w:t>
      </w:r>
      <w:r w:rsidRPr="00E63F82">
        <w:t>TVector</w:t>
      </w:r>
      <w:r w:rsidRPr="001F21A1">
        <w:t>&lt;</w:t>
      </w:r>
      <w:r w:rsidRPr="00E63F82">
        <w:t>ValType</w:t>
      </w:r>
      <w:r w:rsidRPr="001F21A1">
        <w:t>&gt;&gt;::</w:t>
      </w:r>
      <w:r w:rsidRPr="00E63F82">
        <w:t>operator</w:t>
      </w:r>
      <w:r w:rsidRPr="001F21A1">
        <w:t>-(</w:t>
      </w:r>
      <w:r w:rsidRPr="00E63F82">
        <w:t>mt</w:t>
      </w:r>
      <w:r w:rsidRPr="001F21A1">
        <w:t>);</w:t>
      </w:r>
    </w:p>
    <w:p w14:paraId="242449EA" w14:textId="77777777" w:rsidR="001F21A1" w:rsidRPr="001F21A1" w:rsidRDefault="001F21A1" w:rsidP="00E63F82">
      <w:pPr>
        <w:pStyle w:val="a7"/>
      </w:pPr>
      <w:r w:rsidRPr="001F21A1">
        <w:t xml:space="preserve">} </w:t>
      </w:r>
    </w:p>
    <w:p w14:paraId="1F345FAA" w14:textId="77777777" w:rsidR="001F21A1" w:rsidRPr="001F21A1" w:rsidRDefault="001F21A1" w:rsidP="00E63F82">
      <w:pPr>
        <w:pStyle w:val="a7"/>
      </w:pPr>
      <w:r w:rsidRPr="00E63F82">
        <w:t>template</w:t>
      </w:r>
      <w:r w:rsidRPr="001F21A1">
        <w:t xml:space="preserve"> &lt;</w:t>
      </w:r>
      <w:r w:rsidRPr="00E63F82">
        <w:t>class</w:t>
      </w:r>
      <w:r w:rsidRPr="001F21A1">
        <w:t xml:space="preserve"> </w:t>
      </w:r>
      <w:r w:rsidRPr="00E63F82">
        <w:t>ValType</w:t>
      </w:r>
      <w:r w:rsidRPr="001F21A1">
        <w:t>&gt;</w:t>
      </w:r>
    </w:p>
    <w:p w14:paraId="3746C570" w14:textId="77777777" w:rsidR="001F21A1" w:rsidRPr="001F21A1" w:rsidRDefault="001F21A1" w:rsidP="00E63F82">
      <w:pPr>
        <w:pStyle w:val="a7"/>
      </w:pPr>
      <w:r w:rsidRPr="00E63F82">
        <w:t>TMatrix</w:t>
      </w:r>
      <w:r w:rsidRPr="001F21A1">
        <w:t>&lt;</w:t>
      </w:r>
      <w:r w:rsidRPr="00E63F82">
        <w:t>ValType</w:t>
      </w:r>
      <w:r w:rsidRPr="001F21A1">
        <w:t xml:space="preserve">&gt; </w:t>
      </w:r>
      <w:r w:rsidRPr="00E63F82">
        <w:t>TMatrix</w:t>
      </w:r>
      <w:r w:rsidRPr="001F21A1">
        <w:t>&lt;</w:t>
      </w:r>
      <w:r w:rsidRPr="00E63F82">
        <w:t>ValType</w:t>
      </w:r>
      <w:r w:rsidRPr="001F21A1">
        <w:t>&gt;::</w:t>
      </w:r>
      <w:r w:rsidRPr="00E63F82">
        <w:t>operator*</w:t>
      </w:r>
      <w:r w:rsidRPr="001F21A1">
        <w:t>(</w:t>
      </w:r>
      <w:r w:rsidRPr="00E63F82">
        <w:t>const</w:t>
      </w:r>
      <w:r w:rsidRPr="001F21A1">
        <w:t xml:space="preserve"> </w:t>
      </w:r>
      <w:r w:rsidRPr="00E63F82">
        <w:t>TMatrix</w:t>
      </w:r>
      <w:r w:rsidRPr="001F21A1">
        <w:t>&lt;</w:t>
      </w:r>
      <w:r w:rsidRPr="00E63F82">
        <w:t>ValType</w:t>
      </w:r>
      <w:r w:rsidRPr="001F21A1">
        <w:t xml:space="preserve">&gt;&amp; </w:t>
      </w:r>
      <w:r w:rsidRPr="00E63F82">
        <w:t>mt</w:t>
      </w:r>
      <w:r w:rsidRPr="001F21A1">
        <w:t>)</w:t>
      </w:r>
    </w:p>
    <w:p w14:paraId="31113ADF" w14:textId="77777777" w:rsidR="001F21A1" w:rsidRPr="001F21A1" w:rsidRDefault="001F21A1" w:rsidP="00E63F82">
      <w:pPr>
        <w:pStyle w:val="a7"/>
      </w:pPr>
      <w:r w:rsidRPr="001F21A1">
        <w:t>{</w:t>
      </w:r>
    </w:p>
    <w:p w14:paraId="7D0C470A" w14:textId="77777777"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if</w:t>
      </w:r>
      <w:r w:rsidRPr="001F21A1">
        <w:t xml:space="preserve"> (Size != </w:t>
      </w:r>
      <w:proofErr w:type="spellStart"/>
      <w:r w:rsidRPr="00E63F82">
        <w:t>mt</w:t>
      </w:r>
      <w:r w:rsidRPr="001F21A1">
        <w:t>.Size</w:t>
      </w:r>
      <w:proofErr w:type="spellEnd"/>
      <w:r w:rsidRPr="001F21A1">
        <w:t>)</w:t>
      </w:r>
    </w:p>
    <w:p w14:paraId="5B0E3627" w14:textId="77777777" w:rsidR="001F21A1" w:rsidRPr="001F21A1" w:rsidRDefault="001F21A1" w:rsidP="00E63F82">
      <w:pPr>
        <w:pStyle w:val="a7"/>
      </w:pPr>
      <w:r w:rsidRPr="001F21A1">
        <w:t xml:space="preserve">        </w:t>
      </w:r>
      <w:r w:rsidRPr="00E63F82">
        <w:t>throw</w:t>
      </w:r>
      <w:r w:rsidRPr="001F21A1">
        <w:t xml:space="preserve"> </w:t>
      </w:r>
      <w:r w:rsidRPr="00E63F82">
        <w:t>"Sizes should be equal!\n"</w:t>
      </w:r>
      <w:r w:rsidRPr="001F21A1">
        <w:t>;</w:t>
      </w:r>
    </w:p>
    <w:p w14:paraId="4B40692F" w14:textId="77777777" w:rsidR="001F21A1" w:rsidRPr="001F21A1" w:rsidRDefault="001F21A1" w:rsidP="00E63F82">
      <w:pPr>
        <w:pStyle w:val="a7"/>
      </w:pPr>
    </w:p>
    <w:p w14:paraId="011002F3" w14:textId="77777777"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TMatrix</w:t>
      </w:r>
      <w:r w:rsidRPr="001F21A1">
        <w:t>&lt;</w:t>
      </w:r>
      <w:r w:rsidRPr="00E63F82">
        <w:t>ValType</w:t>
      </w:r>
      <w:r w:rsidRPr="001F21A1">
        <w:t xml:space="preserve">&gt; </w:t>
      </w:r>
      <w:proofErr w:type="spellStart"/>
      <w:r w:rsidRPr="001F21A1">
        <w:t>tmp</w:t>
      </w:r>
      <w:proofErr w:type="spellEnd"/>
      <w:r w:rsidRPr="001F21A1">
        <w:t>(</w:t>
      </w:r>
      <w:r w:rsidRPr="00E63F82">
        <w:t>mt</w:t>
      </w:r>
      <w:r w:rsidRPr="001F21A1">
        <w:t>), res(Size);</w:t>
      </w:r>
    </w:p>
    <w:p w14:paraId="5E4DD3B5" w14:textId="77777777" w:rsidR="001F21A1" w:rsidRPr="001F21A1" w:rsidRDefault="001F21A1" w:rsidP="00E63F82">
      <w:pPr>
        <w:pStyle w:val="a7"/>
      </w:pPr>
      <w:r w:rsidRPr="001F21A1">
        <w:tab/>
      </w:r>
      <w:r w:rsidRPr="00E63F82">
        <w:t>for</w:t>
      </w:r>
      <w:r w:rsidRPr="001F21A1">
        <w:t xml:space="preserve"> (</w:t>
      </w:r>
      <w:r w:rsidRPr="00E63F82">
        <w:t>int</w:t>
      </w:r>
      <w:r w:rsidRPr="001F21A1">
        <w:t xml:space="preserve"> i = 0; i &lt; Size; i++)</w:t>
      </w:r>
    </w:p>
    <w:p w14:paraId="6ABF9FC5" w14:textId="77777777" w:rsidR="001F21A1" w:rsidRPr="001F21A1" w:rsidRDefault="001F21A1" w:rsidP="00E63F82">
      <w:pPr>
        <w:pStyle w:val="a7"/>
      </w:pPr>
      <w:r w:rsidRPr="001F21A1">
        <w:tab/>
        <w:t>{</w:t>
      </w:r>
    </w:p>
    <w:p w14:paraId="546125C7" w14:textId="77777777" w:rsidR="001F21A1" w:rsidRPr="001F21A1" w:rsidRDefault="001F21A1" w:rsidP="00E63F82">
      <w:pPr>
        <w:pStyle w:val="a7"/>
      </w:pPr>
      <w:r w:rsidRPr="001F21A1">
        <w:t xml:space="preserve">        </w:t>
      </w:r>
      <w:r w:rsidRPr="00E63F82">
        <w:t>for</w:t>
      </w:r>
      <w:r w:rsidRPr="001F21A1">
        <w:t xml:space="preserve"> (</w:t>
      </w:r>
      <w:r w:rsidRPr="00E63F82">
        <w:t>int</w:t>
      </w:r>
      <w:r w:rsidRPr="001F21A1">
        <w:t xml:space="preserve"> j = i; j &lt; Size; </w:t>
      </w:r>
      <w:proofErr w:type="spellStart"/>
      <w:r w:rsidRPr="001F21A1">
        <w:t>j++</w:t>
      </w:r>
      <w:proofErr w:type="spellEnd"/>
      <w:r w:rsidRPr="001F21A1">
        <w:t>)</w:t>
      </w:r>
    </w:p>
    <w:p w14:paraId="2DF31BA3" w14:textId="77777777" w:rsidR="001F21A1" w:rsidRPr="001F21A1" w:rsidRDefault="001F21A1" w:rsidP="00E63F82">
      <w:pPr>
        <w:pStyle w:val="a7"/>
      </w:pPr>
      <w:r w:rsidRPr="001F21A1">
        <w:t xml:space="preserve">        {</w:t>
      </w:r>
    </w:p>
    <w:p w14:paraId="6277F59C" w14:textId="77777777" w:rsidR="001F21A1" w:rsidRPr="001F21A1" w:rsidRDefault="001F21A1" w:rsidP="00E63F82">
      <w:pPr>
        <w:pStyle w:val="a7"/>
      </w:pPr>
      <w:r w:rsidRPr="001F21A1">
        <w:t xml:space="preserve">            </w:t>
      </w:r>
      <w:r w:rsidRPr="00E63F82">
        <w:t>for</w:t>
      </w:r>
      <w:r w:rsidRPr="001F21A1">
        <w:t xml:space="preserve"> (</w:t>
      </w:r>
      <w:r w:rsidRPr="00E63F82">
        <w:t>int</w:t>
      </w:r>
      <w:r w:rsidRPr="001F21A1">
        <w:t xml:space="preserve"> k = i; k &lt;= j; k++)</w:t>
      </w:r>
    </w:p>
    <w:p w14:paraId="2F1640C2" w14:textId="77777777" w:rsidR="001F21A1" w:rsidRPr="001F21A1" w:rsidRDefault="001F21A1" w:rsidP="00E63F82">
      <w:pPr>
        <w:pStyle w:val="a7"/>
      </w:pPr>
      <w:r w:rsidRPr="001F21A1">
        <w:t xml:space="preserve">            {</w:t>
      </w:r>
    </w:p>
    <w:p w14:paraId="03BF1936" w14:textId="77777777" w:rsidR="001F21A1" w:rsidRPr="001F21A1" w:rsidRDefault="001F21A1" w:rsidP="00E63F82">
      <w:pPr>
        <w:pStyle w:val="a7"/>
      </w:pPr>
      <w:r w:rsidRPr="001F21A1">
        <w:t xml:space="preserve">                res[i][j] += (*</w:t>
      </w:r>
      <w:r w:rsidRPr="00E63F82">
        <w:t>this</w:t>
      </w:r>
      <w:r w:rsidRPr="001F21A1">
        <w:t xml:space="preserve">)[i][k] * </w:t>
      </w:r>
      <w:proofErr w:type="spellStart"/>
      <w:r w:rsidRPr="001F21A1">
        <w:t>tmp</w:t>
      </w:r>
      <w:proofErr w:type="spellEnd"/>
      <w:r w:rsidRPr="001F21A1">
        <w:t>[k][j];</w:t>
      </w:r>
    </w:p>
    <w:p w14:paraId="5536F213" w14:textId="77777777" w:rsidR="001F21A1" w:rsidRPr="001F21A1" w:rsidRDefault="001F21A1" w:rsidP="00E63F82">
      <w:pPr>
        <w:pStyle w:val="a7"/>
      </w:pPr>
      <w:r w:rsidRPr="001F21A1">
        <w:t xml:space="preserve">            }</w:t>
      </w:r>
    </w:p>
    <w:p w14:paraId="37F1AB5A" w14:textId="77777777" w:rsidR="001F21A1" w:rsidRPr="001F21A1" w:rsidRDefault="001F21A1" w:rsidP="00E63F82">
      <w:pPr>
        <w:pStyle w:val="a7"/>
      </w:pPr>
      <w:r w:rsidRPr="001F21A1">
        <w:t xml:space="preserve">        }</w:t>
      </w:r>
    </w:p>
    <w:p w14:paraId="4D477D7A" w14:textId="77777777" w:rsidR="001F21A1" w:rsidRPr="001F21A1" w:rsidRDefault="001F21A1" w:rsidP="00E63F82">
      <w:pPr>
        <w:pStyle w:val="a7"/>
      </w:pPr>
      <w:r w:rsidRPr="001F21A1">
        <w:tab/>
      </w:r>
      <w:r w:rsidRPr="001F21A1">
        <w:tab/>
      </w:r>
    </w:p>
    <w:p w14:paraId="4AA58CBC" w14:textId="77777777" w:rsidR="001F21A1" w:rsidRPr="001F21A1" w:rsidRDefault="001F21A1" w:rsidP="00E63F82">
      <w:pPr>
        <w:pStyle w:val="a7"/>
      </w:pPr>
      <w:r w:rsidRPr="001F21A1">
        <w:tab/>
        <w:t>}</w:t>
      </w:r>
    </w:p>
    <w:p w14:paraId="4C14D2DA" w14:textId="77777777" w:rsidR="001F21A1" w:rsidRPr="001F21A1" w:rsidRDefault="001F21A1" w:rsidP="00E63F82">
      <w:pPr>
        <w:pStyle w:val="a7"/>
      </w:pPr>
      <w:r w:rsidRPr="001F21A1">
        <w:t xml:space="preserve">    </w:t>
      </w:r>
      <w:r w:rsidRPr="00E63F82">
        <w:t>return</w:t>
      </w:r>
      <w:r w:rsidRPr="001F21A1">
        <w:t xml:space="preserve"> res;</w:t>
      </w:r>
    </w:p>
    <w:p w14:paraId="55E9C4C5" w14:textId="77777777" w:rsidR="001F21A1" w:rsidRPr="001F21A1" w:rsidRDefault="001F21A1" w:rsidP="00E63F82">
      <w:pPr>
        <w:pStyle w:val="a7"/>
      </w:pPr>
      <w:r w:rsidRPr="001F21A1">
        <w:t>}</w:t>
      </w:r>
    </w:p>
    <w:p w14:paraId="042E8FAA" w14:textId="77777777" w:rsidR="001F21A1" w:rsidRPr="001F21A1" w:rsidRDefault="001F21A1" w:rsidP="00E63F82">
      <w:pPr>
        <w:pStyle w:val="a7"/>
      </w:pPr>
    </w:p>
    <w:p w14:paraId="094A14EC" w14:textId="77777777" w:rsidR="001F21A1" w:rsidRPr="001F21A1" w:rsidRDefault="001F21A1" w:rsidP="00E63F82">
      <w:pPr>
        <w:pStyle w:val="a7"/>
      </w:pPr>
      <w:r w:rsidRPr="00E63F82">
        <w:t>#endif</w:t>
      </w:r>
    </w:p>
    <w:p w14:paraId="4F7D8004" w14:textId="4DF6C20C" w:rsidR="007B39F7" w:rsidRPr="00F85AF5" w:rsidRDefault="007B39F7" w:rsidP="00F85AF5">
      <w:pPr>
        <w:pStyle w:val="a"/>
        <w:numPr>
          <w:ilvl w:val="0"/>
          <w:numId w:val="0"/>
        </w:numPr>
        <w:ind w:left="720"/>
        <w:jc w:val="both"/>
      </w:pPr>
    </w:p>
    <w:sectPr w:rsidR="007B39F7" w:rsidRPr="00F85AF5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57DB9" w14:textId="77777777" w:rsidR="00DD3455" w:rsidRDefault="00DD3455" w:rsidP="006B64FA">
      <w:pPr>
        <w:spacing w:line="240" w:lineRule="auto"/>
      </w:pPr>
      <w:r>
        <w:separator/>
      </w:r>
    </w:p>
  </w:endnote>
  <w:endnote w:type="continuationSeparator" w:id="0">
    <w:p w14:paraId="53803460" w14:textId="77777777" w:rsidR="00DD3455" w:rsidRDefault="00DD3455" w:rsidP="006B6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485803"/>
      <w:docPartObj>
        <w:docPartGallery w:val="Page Numbers (Bottom of Page)"/>
        <w:docPartUnique/>
      </w:docPartObj>
    </w:sdtPr>
    <w:sdtContent>
      <w:p w14:paraId="63A04A7C" w14:textId="4D28A9D5" w:rsidR="00A702EB" w:rsidRDefault="00A702E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256355" w14:textId="77777777" w:rsidR="006B64FA" w:rsidRDefault="006B64F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9F60E" w14:textId="77777777" w:rsidR="00DD3455" w:rsidRDefault="00DD3455" w:rsidP="006B64FA">
      <w:pPr>
        <w:spacing w:line="240" w:lineRule="auto"/>
      </w:pPr>
      <w:r>
        <w:separator/>
      </w:r>
    </w:p>
  </w:footnote>
  <w:footnote w:type="continuationSeparator" w:id="0">
    <w:p w14:paraId="12C73949" w14:textId="77777777" w:rsidR="00DD3455" w:rsidRDefault="00DD3455" w:rsidP="006B64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62F641E"/>
    <w:multiLevelType w:val="hybridMultilevel"/>
    <w:tmpl w:val="8ECCB07A"/>
    <w:lvl w:ilvl="0" w:tplc="E3B09A4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FB2512B"/>
    <w:multiLevelType w:val="hybridMultilevel"/>
    <w:tmpl w:val="F7342FB8"/>
    <w:lvl w:ilvl="0" w:tplc="DF28835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ABB7307"/>
    <w:multiLevelType w:val="hybridMultilevel"/>
    <w:tmpl w:val="75E2F7B4"/>
    <w:lvl w:ilvl="0" w:tplc="7996F57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7F70450"/>
    <w:multiLevelType w:val="hybridMultilevel"/>
    <w:tmpl w:val="1AB867B8"/>
    <w:lvl w:ilvl="0" w:tplc="C3228528">
      <w:start w:val="1"/>
      <w:numFmt w:val="decimal"/>
      <w:lvlText w:val="%1."/>
      <w:lvlJc w:val="left"/>
      <w:pPr>
        <w:ind w:left="927" w:hanging="360"/>
      </w:p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FBB47E4"/>
    <w:multiLevelType w:val="hybridMultilevel"/>
    <w:tmpl w:val="C6CCFAA6"/>
    <w:lvl w:ilvl="0" w:tplc="776278B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19032457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2037428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47370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620555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088680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90733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1423336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0206399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958383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3780337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рсений Миронов">
    <w15:presenceInfo w15:providerId="Windows Live" w15:userId="bd7afc38ab9a3e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7B"/>
    <w:rsid w:val="00021DBD"/>
    <w:rsid w:val="000534A0"/>
    <w:rsid w:val="000C3B6F"/>
    <w:rsid w:val="001559AF"/>
    <w:rsid w:val="00157305"/>
    <w:rsid w:val="001C5966"/>
    <w:rsid w:val="001F21A1"/>
    <w:rsid w:val="00231600"/>
    <w:rsid w:val="00297F4D"/>
    <w:rsid w:val="002A0CDE"/>
    <w:rsid w:val="002B058F"/>
    <w:rsid w:val="002D2688"/>
    <w:rsid w:val="00333359"/>
    <w:rsid w:val="003373D9"/>
    <w:rsid w:val="00357DA0"/>
    <w:rsid w:val="003A557A"/>
    <w:rsid w:val="003F0888"/>
    <w:rsid w:val="00401862"/>
    <w:rsid w:val="004351D8"/>
    <w:rsid w:val="00480AEF"/>
    <w:rsid w:val="004C2C02"/>
    <w:rsid w:val="004D39BB"/>
    <w:rsid w:val="004D7D59"/>
    <w:rsid w:val="004F33F2"/>
    <w:rsid w:val="005B0003"/>
    <w:rsid w:val="005C2963"/>
    <w:rsid w:val="0062467B"/>
    <w:rsid w:val="006A3FA3"/>
    <w:rsid w:val="006A5D78"/>
    <w:rsid w:val="006B64FA"/>
    <w:rsid w:val="006C6071"/>
    <w:rsid w:val="007B39F7"/>
    <w:rsid w:val="007F1BD1"/>
    <w:rsid w:val="008B7EAA"/>
    <w:rsid w:val="00901702"/>
    <w:rsid w:val="0093195A"/>
    <w:rsid w:val="00981617"/>
    <w:rsid w:val="009E19D8"/>
    <w:rsid w:val="00A702EB"/>
    <w:rsid w:val="00AA4FA3"/>
    <w:rsid w:val="00AC22CE"/>
    <w:rsid w:val="00B26EA0"/>
    <w:rsid w:val="00C13119"/>
    <w:rsid w:val="00CA596E"/>
    <w:rsid w:val="00DB65D9"/>
    <w:rsid w:val="00DD3455"/>
    <w:rsid w:val="00E14CDE"/>
    <w:rsid w:val="00E31A78"/>
    <w:rsid w:val="00E63F82"/>
    <w:rsid w:val="00EA11AA"/>
    <w:rsid w:val="00EE3C2D"/>
    <w:rsid w:val="00F8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2266C"/>
  <w15:chartTrackingRefBased/>
  <w15:docId w15:val="{9E24A2F6-BFDD-4373-990E-1553B0A5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467B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2467B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2467B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2467B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246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246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246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246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246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246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2467B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2467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62467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2467B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6246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6246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6246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Hyperlink"/>
    <w:basedOn w:val="a1"/>
    <w:uiPriority w:val="99"/>
    <w:unhideWhenUsed/>
    <w:rsid w:val="0062467B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2467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2467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62467B"/>
    <w:pPr>
      <w:spacing w:after="100"/>
      <w:ind w:left="480"/>
    </w:pPr>
  </w:style>
  <w:style w:type="paragraph" w:styleId="a5">
    <w:name w:val="List Paragraph"/>
    <w:basedOn w:val="a0"/>
    <w:uiPriority w:val="34"/>
    <w:qFormat/>
    <w:rsid w:val="0062467B"/>
    <w:pPr>
      <w:ind w:left="720"/>
      <w:contextualSpacing/>
    </w:pPr>
  </w:style>
  <w:style w:type="paragraph" w:customStyle="1" w:styleId="a">
    <w:name w:val="Подпись к рисунку"/>
    <w:basedOn w:val="a6"/>
    <w:qFormat/>
    <w:rsid w:val="0062467B"/>
    <w:pPr>
      <w:numPr>
        <w:numId w:val="2"/>
      </w:numPr>
    </w:pPr>
  </w:style>
  <w:style w:type="paragraph" w:customStyle="1" w:styleId="a6">
    <w:name w:val="Рисунок"/>
    <w:basedOn w:val="a0"/>
    <w:next w:val="a"/>
    <w:qFormat/>
    <w:rsid w:val="0062467B"/>
    <w:pPr>
      <w:ind w:firstLine="0"/>
      <w:jc w:val="center"/>
    </w:pPr>
    <w:rPr>
      <w:noProof/>
      <w:lang w:eastAsia="ru-RU"/>
    </w:rPr>
  </w:style>
  <w:style w:type="paragraph" w:customStyle="1" w:styleId="a7">
    <w:name w:val="Программный код"/>
    <w:basedOn w:val="a0"/>
    <w:qFormat/>
    <w:rsid w:val="0062467B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8">
    <w:name w:val="Элемент кода"/>
    <w:basedOn w:val="a1"/>
    <w:uiPriority w:val="1"/>
    <w:qFormat/>
    <w:rsid w:val="0062467B"/>
    <w:rPr>
      <w:rFonts w:ascii="Courier New" w:hAnsi="Courier New" w:cs="Courier New" w:hint="default"/>
      <w:b/>
      <w:bCs w:val="0"/>
      <w:sz w:val="24"/>
      <w:szCs w:val="20"/>
    </w:rPr>
  </w:style>
  <w:style w:type="paragraph" w:styleId="a9">
    <w:name w:val="header"/>
    <w:basedOn w:val="a0"/>
    <w:link w:val="aa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B64FA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B64FA"/>
    <w:rPr>
      <w:rFonts w:ascii="Times New Roman" w:hAnsi="Times New Roman"/>
      <w:sz w:val="24"/>
    </w:rPr>
  </w:style>
  <w:style w:type="character" w:styleId="ad">
    <w:name w:val="Unresolved Mention"/>
    <w:basedOn w:val="a1"/>
    <w:uiPriority w:val="99"/>
    <w:semiHidden/>
    <w:unhideWhenUsed/>
    <w:rsid w:val="00333359"/>
    <w:rPr>
      <w:color w:val="605E5C"/>
      <w:shd w:val="clear" w:color="auto" w:fill="E1DFDD"/>
    </w:rPr>
  </w:style>
  <w:style w:type="character" w:styleId="ae">
    <w:name w:val="FollowedHyperlink"/>
    <w:basedOn w:val="a1"/>
    <w:uiPriority w:val="99"/>
    <w:semiHidden/>
    <w:unhideWhenUsed/>
    <w:rsid w:val="00333359"/>
    <w:rPr>
      <w:color w:val="954F72" w:themeColor="followedHyperlink"/>
      <w:u w:val="single"/>
    </w:rPr>
  </w:style>
  <w:style w:type="table" w:styleId="af">
    <w:name w:val="Table Grid"/>
    <w:basedOn w:val="a2"/>
    <w:uiPriority w:val="39"/>
    <w:rsid w:val="00AC2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1"/>
    <w:uiPriority w:val="99"/>
    <w:semiHidden/>
    <w:rsid w:val="004D39BB"/>
    <w:rPr>
      <w:color w:val="808080"/>
    </w:rPr>
  </w:style>
  <w:style w:type="paragraph" w:styleId="af1">
    <w:name w:val="Revision"/>
    <w:hidden/>
    <w:uiPriority w:val="99"/>
    <w:semiHidden/>
    <w:rsid w:val="00EA11AA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3958</Words>
  <Characters>22561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Миронов</dc:creator>
  <cp:keywords/>
  <dc:description/>
  <cp:lastModifiedBy>Арсений Миронов</cp:lastModifiedBy>
  <cp:revision>34</cp:revision>
  <cp:lastPrinted>2023-10-29T02:08:00Z</cp:lastPrinted>
  <dcterms:created xsi:type="dcterms:W3CDTF">2023-10-16T13:44:00Z</dcterms:created>
  <dcterms:modified xsi:type="dcterms:W3CDTF">2023-10-29T02:08:00Z</dcterms:modified>
</cp:coreProperties>
</file>